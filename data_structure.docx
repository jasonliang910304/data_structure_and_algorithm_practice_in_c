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1"/>
        <w:keepLines w:val="true"/>
        <w:suppressLineNumbers w:val="false"/>
        <w:pBdr/>
        <w:spacing/>
        <w:ind/>
        <w:contextualSpacing w:val="true"/>
        <w:rPr>
          <w:rFonts w:ascii="JetBrains Mono NL Medium" w:hAnsi="JetBrains Mono NL Medium" w:cs="JetBrains Mono NL Medium"/>
          <w:sz w:val="24"/>
          <w:szCs w:val="24"/>
          <w:highlight w:val="none"/>
          <w14:ligatures w14:val="none"/>
        </w:rPr>
      </w:pPr>
      <w:r>
        <w:rPr>
          <w:rFonts w:ascii="JetBrains Mono NL Medium" w:hAnsi="JetBrains Mono NL Medium" w:eastAsia="JetBrains Mono NL Medium" w:cs="JetBrains Mono NL Medium"/>
          <w:sz w:val="24"/>
          <w:szCs w:val="24"/>
        </w:rPr>
      </w:r>
      <w:bookmarkStart w:id="0" w:name="_GoBack"/>
      <w:r>
        <w:rPr>
          <w:rFonts w:ascii="JetBrains Mono NL Medium" w:hAnsi="JetBrains Mono NL Medium" w:eastAsia="JetBrains Mono NL Medium" w:cs="JetBrains Mono NL Medium"/>
          <w:sz w:val="24"/>
          <w:szCs w:val="24"/>
        </w:rPr>
      </w:r>
      <w:bookmarkEnd w:id="0"/>
      <w:r>
        <w:rPr>
          <w:rFonts w:ascii="JetBrains Mono NL Medium" w:hAnsi="JetBrains Mono NL Medium" w:eastAsia="JetBrains Mono NL Medium" w:cs="JetBrains Mono NL Medium"/>
          <w:sz w:val="24"/>
          <w:szCs w:val="24"/>
        </w:rPr>
        <w:t xml:space="preserve">Chapter 1: Stack &amp; Quene</w:t>
      </w:r>
      <w:r>
        <w:rPr>
          <w:rFonts w:ascii="JetBrains Mono NL Medium" w:hAnsi="JetBrains Mono NL Medium" w:cs="JetBrains Mono NL Medium"/>
          <w:sz w:val="24"/>
          <w:szCs w:val="24"/>
          <w:highlight w:val="none"/>
          <w14:ligatures w14:val="none"/>
        </w:rPr>
      </w:r>
      <w:r>
        <w:rPr>
          <w:rFonts w:ascii="JetBrains Mono NL Medium" w:hAnsi="JetBrains Mono NL Medium" w:cs="JetBrains Mono NL Medium"/>
          <w:sz w:val="24"/>
          <w:szCs w:val="24"/>
          <w:highlight w:val="none"/>
          <w14:ligatures w14:val="none"/>
        </w:rPr>
      </w:r>
    </w:p>
    <w:p>
      <w:pPr>
        <w:pStyle w:val="692"/>
        <w:keepLines w:val="true"/>
        <w:numPr>
          <w:ilvl w:val="0"/>
          <w:numId w:val="3"/>
        </w:numPr>
        <w:pBdr/>
        <w:spacing w:before="0" w:beforeAutospacing="0" w:line="240" w:lineRule="auto"/>
        <w:ind/>
        <w:contextualSpacing w:val="true"/>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14:ligatures w14:val="none"/>
        </w:rPr>
      </w:pPr>
      <w:r>
        <w:rPr>
          <w:rFonts w:ascii="JetBrains Mono NL Medium" w:hAnsi="JetBrains Mono NL Medium" w:eastAsia="JetBrains Mono NL Medium" w:cs="JetBrains Mono NL Medium"/>
          <w:sz w:val="24"/>
          <w:szCs w:val="24"/>
          <w14:ligatures w14:val="none"/>
        </w:rPr>
        <w:t xml:space="preserve">First in last out(FILO) </w:t>
      </w:r>
      <w:r>
        <w:rPr>
          <w:rFonts w:ascii="JetBrains Mono NL Medium" w:hAnsi="JetBrains Mono NL Medium" w:cs="JetBrains Mono NL Medium"/>
          <w:sz w:val="24"/>
          <w:szCs w:val="24"/>
          <w14:ligatures w14:val="none"/>
        </w:rPr>
      </w:r>
      <w:r>
        <w:rPr>
          <w:rFonts w:ascii="JetBrains Mono NL Medium" w:hAnsi="JetBrains Mono NL Medium" w:cs="JetBrains Mono NL Medium"/>
          <w:sz w:val="24"/>
          <w:szCs w:val="24"/>
          <w14:ligatures w14:val="none"/>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Basic operations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Pop():</w:t>
      </w:r>
      <w:r>
        <w:rPr>
          <w:rFonts w:ascii="JetBrains Mono NL Medium" w:hAnsi="JetBrains Mono NL Medium" w:eastAsia="JetBrains Mono NL Medium" w:cs="JetBrains Mono NL Medium"/>
          <w:sz w:val="24"/>
          <w:szCs w:val="24"/>
          <w:highlight w:val="none"/>
        </w:rPr>
        <w:t xml:space="preserve">Take the data out from the top of the 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Push():Put the data to the top of the stack</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2"/>
          <w:numId w:val="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IsEmpty():Check the stack is empty or not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spacing w:line="240" w:lineRule="auto"/>
        <w:ind w:firstLine="0" w:left="2486"/>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DIsFull():</w:t>
      </w:r>
      <w:r>
        <w:rPr>
          <w:rFonts w:ascii="JetBrains Mono NL Medium" w:hAnsi="JetBrains Mono NL Medium" w:eastAsia="JetBrains Mono NL Medium" w:cs="JetBrains Mono NL Medium"/>
          <w:sz w:val="24"/>
          <w:szCs w:val="24"/>
          <w:highlight w:val="none"/>
        </w:rPr>
        <w:t xml:space="preserve">Check the stack is full or not(especially if the stack is made by array)</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application(Pre,In,Postfix)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Next w:val="true"/>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Infix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Next w:val="true"/>
        <w:keepLines w:val="true"/>
        <w:suppressLineNumbers w:val="false"/>
        <w:pBdr/>
        <w:tabs>
          <w:tab w:val="left" w:leader="none" w:pos="709"/>
        </w:tabs>
        <w:spacing w:line="240" w:lineRule="auto"/>
        <w:ind w:hanging="720" w:left="2846"/>
        <w:contextualSpacing w:val="true"/>
        <w:jc w:val="left"/>
        <w:rPr>
          <w:rFonts w:ascii="JetBrains Mono NL Medium" w:hAnsi="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Format</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operand1</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color w:val="00b0f0"/>
          <w:sz w:val="24"/>
          <w:szCs w:val="24"/>
          <w:highlight w:val="none"/>
        </w:rPr>
        <w:t xml:space="preserve">operand2</w:t>
      </w:r>
      <w:r>
        <w:rPr>
          <w:rFonts w:ascii="JetBrains Mono NL Medium" w:hAnsi="JetBrains Mono NL Medium" w:eastAsia="JetBrains Mono NL Medium" w:cs="JetBrains Mono NL Medium"/>
          <w:sz w:val="24"/>
          <w:szCs w:val="24"/>
          <w:highlight w:val="none"/>
        </w:rPr>
        <w:t xml:space="preserve">(ex:</w:t>
      </w:r>
      <w:r>
        <w:rPr>
          <w:rFonts w:ascii="JetBrains Mono NL Medium" w:hAnsi="JetBrains Mono NL Medium" w:eastAsia="JetBrains Mono NL Medium" w:cs="JetBrains Mono NL Medium"/>
          <w:color w:val="00b0f0"/>
          <w:sz w:val="24"/>
          <w:szCs w:val="24"/>
          <w:highlight w:val="none"/>
        </w:rPr>
        <w:t xml:space="preserve">a</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b</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keepNext w:val="true"/>
        <w:keepLines w:val="true"/>
        <w:suppressLineNumbers w:val="false"/>
        <w:pBdr/>
        <w:tabs>
          <w:tab w:val="left" w:leader="none" w:pos="709"/>
        </w:tabs>
        <w:spacing w:line="240" w:lineRule="auto"/>
        <w:ind w:hanging="720" w:left="2846"/>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Disadvantage: Calculating with infix notation in the compiler is quite challenging. This is because one has to </w:t>
      </w:r>
      <w:r>
        <w:rPr>
          <w:rFonts w:ascii="JetBrains Mono NL Medium" w:hAnsi="JetBrains Mono NL Medium" w:eastAsia="JetBrains Mono NL Medium" w:cs="JetBrains Mono NL Medium"/>
          <w:color w:val="ffff00"/>
          <w:sz w:val="24"/>
          <w:szCs w:val="24"/>
          <w:highlight w:val="none"/>
        </w:rPr>
        <w:t xml:space="preserve">account fo</w:t>
      </w:r>
      <w:r>
        <w:rPr>
          <w:rFonts w:ascii="JetBrains Mono NL Medium" w:hAnsi="JetBrains Mono NL Medium" w:eastAsia="JetBrains Mono NL Medium" w:cs="JetBrains Mono NL Medium"/>
          <w:color w:val="ffff00"/>
          <w:sz w:val="24"/>
          <w:szCs w:val="24"/>
          <w:highlight w:val="none"/>
        </w:rPr>
        <w:t xml:space="preserve">r</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color w:val="ffff00"/>
          <w:sz w:val="24"/>
          <w:szCs w:val="24"/>
          <w:highlight w:val="none"/>
        </w:rPr>
        <w:t xml:space="preserve">考慮</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the priority and </w:t>
      </w:r>
      <w:r>
        <w:rPr>
          <w:rFonts w:ascii="JetBrains Mono NL Medium" w:hAnsi="JetBrains Mono NL Medium" w:eastAsia="JetBrains Mono NL Medium" w:cs="JetBrains Mono NL Medium"/>
          <w:color w:val="ffff00"/>
          <w:sz w:val="24"/>
          <w:szCs w:val="24"/>
          <w:highlight w:val="none"/>
        </w:rPr>
        <w:t xml:space="preserve">associativity(</w:t>
      </w:r>
      <w:r>
        <w:rPr>
          <w:rFonts w:ascii="JetBrains Mono NL Medium" w:hAnsi="JetBrains Mono NL Medium" w:eastAsia="JetBrains Mono NL Medium" w:cs="JetBrains Mono NL Medium"/>
          <w:color w:val="ffff00"/>
          <w:sz w:val="24"/>
          <w:szCs w:val="24"/>
          <w:highlight w:val="none"/>
        </w:rPr>
        <w:t xml:space="preserve">關聯性</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of operators, which may </w:t>
      </w:r>
      <w:r>
        <w:rPr>
          <w:rFonts w:ascii="JetBrains Mono NL Medium" w:hAnsi="JetBrains Mono NL Medium" w:eastAsia="JetBrains Mono NL Medium" w:cs="JetBrains Mono NL Medium"/>
          <w:color w:val="ffff00"/>
          <w:sz w:val="24"/>
          <w:szCs w:val="24"/>
          <w:highlight w:val="none"/>
        </w:rPr>
        <w:t xml:space="preserve">necessitate(</w:t>
      </w:r>
      <w:r>
        <w:rPr>
          <w:rFonts w:ascii="JetBrains Mono NL Medium" w:hAnsi="JetBrains Mono NL Medium" w:eastAsia="JetBrains Mono NL Medium" w:cs="JetBrains Mono NL Medium"/>
          <w:color w:val="ffff00"/>
          <w:sz w:val="24"/>
          <w:szCs w:val="24"/>
          <w:highlight w:val="none"/>
        </w:rPr>
        <w:t xml:space="preserve">需要</w:t>
      </w:r>
      <w:r>
        <w:rPr>
          <w:rFonts w:ascii="JetBrains Mono NL Medium" w:hAnsi="JetBrains Mono NL Medium" w:eastAsia="JetBrains Mono NL Medium" w:cs="JetBrains Mono NL Medium"/>
          <w:color w:val="ffff00"/>
          <w:sz w:val="24"/>
          <w:szCs w:val="24"/>
          <w:highlight w:val="none"/>
        </w:rPr>
        <w:t xml:space="preserve">)</w:t>
      </w:r>
      <w:r>
        <w:rPr>
          <w:rFonts w:ascii="JetBrains Mono NL Medium" w:hAnsi="JetBrains Mono NL Medium" w:eastAsia="JetBrains Mono NL Medium" w:cs="JetBrains Mono NL Medium"/>
          <w:sz w:val="24"/>
          <w:szCs w:val="24"/>
          <w:highlight w:val="none"/>
        </w:rPr>
        <w:t xml:space="preserve"> multiple scans to compute the final result.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color w:val="auto"/>
          <w:sz w:val="24"/>
          <w:szCs w:val="24"/>
          <w:highlight w:val="none"/>
        </w:rPr>
      </w:pPr>
      <w:r>
        <w:rPr>
          <w:rFonts w:ascii="JetBrains Mono NL Medium" w:hAnsi="JetBrains Mono NL Medium" w:eastAsia="JetBrains Mono NL Medium" w:cs="JetBrains Mono NL Medium"/>
          <w:sz w:val="24"/>
          <w:szCs w:val="24"/>
          <w:highlight w:val="none"/>
        </w:rPr>
        <w:tab/>
      </w:r>
      <w:r>
        <w:rPr>
          <w:rFonts w:ascii="JetBrains Mono NL Medium" w:hAnsi="JetBrains Mono NL Medium" w:eastAsia="JetBrains Mono NL Medium" w:cs="JetBrains Mono NL Medium"/>
          <w:sz w:val="24"/>
          <w:szCs w:val="24"/>
          <w:highlight w:val="none"/>
        </w:rPr>
        <w:t xml:space="preserve">Format:</w:t>
      </w:r>
      <w:r>
        <w:rPr>
          <w:rFonts w:ascii="JetBrains Mono NL Medium" w:hAnsi="JetBrains Mono NL Medium" w:eastAsia="JetBrains Mono NL Medium" w:cs="JetBrains Mono NL Medium"/>
          <w:color w:val="00b0f0"/>
          <w:sz w:val="24"/>
          <w:szCs w:val="24"/>
          <w:highlight w:val="none"/>
        </w:rPr>
        <w:t xml:space="preserve">operand1 operand2</w:t>
      </w:r>
      <w:r>
        <w:rPr>
          <w:rFonts w:ascii="JetBrains Mono NL Medium" w:hAnsi="JetBrains Mono NL Medium" w:eastAsia="JetBrains Mono NL Medium" w:cs="JetBrains Mono NL Medium"/>
          <w:color w:val="auto"/>
          <w:sz w:val="24"/>
          <w:szCs w:val="24"/>
          <w:highlight w:val="none"/>
        </w:rPr>
        <w:t xml:space="preserve"> </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ab</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cs="JetBrains Mono NL Medium"/>
          <w:color w:val="auto"/>
          <w:sz w:val="24"/>
          <w:szCs w:val="24"/>
          <w:highlight w:val="none"/>
        </w:rPr>
      </w:r>
      <w:r>
        <w:rPr>
          <w:rFonts w:ascii="JetBrains Mono NL Medium" w:hAnsi="JetBrains Mono NL Medium" w:cs="JetBrains Mono NL Medium"/>
          <w:color w:val="auto"/>
          <w:sz w:val="24"/>
          <w:szCs w:val="24"/>
          <w:highlight w:val="none"/>
        </w:rPr>
      </w:r>
    </w:p>
    <w:p>
      <w:pPr>
        <w:keepLines w:val="fals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color w:val="auto"/>
          <w:sz w:val="24"/>
          <w:szCs w:val="24"/>
          <w:highlight w:val="none"/>
        </w:rPr>
      </w:pPr>
      <w:r>
        <w:rPr>
          <w:rFonts w:ascii="JetBrains Mono NL Medium" w:hAnsi="JetBrains Mono NL Medium" w:eastAsia="JetBrains Mono NL Medium" w:cs="JetBrains Mono NL Medium"/>
          <w:color w:val="auto"/>
          <w:sz w:val="24"/>
          <w:szCs w:val="24"/>
          <w:highlight w:val="none"/>
        </w:rPr>
        <w:tab/>
      </w:r>
      <w:r>
        <w:rPr>
          <w:rFonts w:ascii="JetBrains Mono NL Medium" w:hAnsi="JetBrains Mono NL Medium" w:eastAsia="JetBrains Mono NL Medium" w:cs="JetBrains Mono NL Medium"/>
          <w:color w:val="auto"/>
          <w:sz w:val="24"/>
          <w:szCs w:val="24"/>
          <w:highlight w:val="none"/>
        </w:rPr>
        <w:t xml:space="preserve">Advantage: The compiler only needs to scan from left </w:t>
        <w:tab/>
        <w:t xml:space="preserve">to right once to produce the result, eliminating the </w:t>
        <w:tab/>
        <w:t xml:space="preserve">need to worry about operator priority and </w:t>
        <w:tab/>
        <w:t xml:space="preserve">associativity.</w:t>
      </w:r>
      <w:r>
        <w:rPr>
          <w:rFonts w:ascii="JetBrains Mono NL Medium" w:hAnsi="JetBrains Mono NL Medium" w:cs="JetBrains Mono NL Medium"/>
          <w:color w:val="auto"/>
          <w:sz w:val="24"/>
          <w:szCs w:val="24"/>
          <w:highlight w:val="none"/>
        </w:rPr>
      </w:r>
      <w:r>
        <w:rPr>
          <w:rFonts w:ascii="JetBrains Mono NL Medium" w:hAnsi="JetBrains Mono NL Medium" w:cs="JetBrains Mono NL Medium"/>
          <w:color w:val="auto"/>
          <w:sz w:val="24"/>
          <w:szCs w:val="24"/>
          <w:highlight w:val="none"/>
        </w:rPr>
      </w:r>
    </w:p>
    <w:p>
      <w:pPr>
        <w:pStyle w:val="870"/>
        <w:keepLines w:val="true"/>
        <w:numPr>
          <w:ilvl w:val="0"/>
          <w:numId w:val="6"/>
        </w:numPr>
        <w:suppressLineNumbers w:val="false"/>
        <w:pBdr/>
        <w:tabs>
          <w:tab w:val="left" w:leader="none" w:pos="709"/>
        </w:tabs>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Prefix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tab/>
        <w:t xml:space="preserve">Format:</w:t>
      </w:r>
      <w:r>
        <w:rPr>
          <w:rFonts w:ascii="JetBrains Mono NL Medium" w:hAnsi="JetBrains Mono NL Medium" w:eastAsia="JetBrains Mono NL Medium" w:cs="JetBrains Mono NL Medium"/>
          <w:color w:val="ff0000"/>
          <w:sz w:val="24"/>
          <w:szCs w:val="24"/>
          <w:highlight w:val="none"/>
        </w:rPr>
        <w:t xml:space="preserve">operator</w:t>
      </w:r>
      <w:r>
        <w:rPr>
          <w:rFonts w:ascii="JetBrains Mono NL Medium" w:hAnsi="JetBrains Mono NL Medium" w:eastAsia="JetBrains Mono NL Medium" w:cs="JetBrains Mono NL Medium"/>
          <w:color w:val="00b0f0"/>
          <w:sz w:val="24"/>
          <w:szCs w:val="24"/>
          <w:highlight w:val="none"/>
        </w:rPr>
        <w:t xml:space="preserve"> operand1 operand2</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eastAsia="JetBrains Mono NL Medium" w:cs="JetBrains Mono NL Medium"/>
          <w:color w:val="ff0000"/>
          <w:sz w:val="24"/>
          <w:szCs w:val="24"/>
          <w:highlight w:val="none"/>
        </w:rPr>
        <w:t xml:space="preserve">+</w:t>
      </w:r>
      <w:r>
        <w:rPr>
          <w:rFonts w:ascii="JetBrains Mono NL Medium" w:hAnsi="JetBrains Mono NL Medium" w:eastAsia="JetBrains Mono NL Medium" w:cs="JetBrains Mono NL Medium"/>
          <w:color w:val="00b0f0"/>
          <w:sz w:val="24"/>
          <w:szCs w:val="24"/>
          <w:highlight w:val="none"/>
        </w:rPr>
        <w:t xml:space="preserve">ab</w:t>
      </w:r>
      <w:r>
        <w:rPr>
          <w:rFonts w:ascii="JetBrains Mono NL Medium" w:hAnsi="JetBrains Mono NL Medium" w:eastAsia="JetBrains Mono NL Medium" w:cs="JetBrains Mono NL Medium"/>
          <w:color w:val="auto"/>
          <w:sz w:val="24"/>
          <w:szCs w:val="24"/>
          <w:highlight w:val="none"/>
        </w:rPr>
        <w:t xml:space="preserve">)</w:t>
      </w:r>
      <w:r>
        <w:rPr>
          <w:rFonts w:ascii="JetBrains Mono NL Medium" w:hAnsi="JetBrains Mono NL Medium" w:cs="JetBrains Mono NL Medium"/>
          <w:sz w:val="24"/>
          <w:szCs w:val="24"/>
          <w:highlight w:val="none"/>
        </w:rPr>
      </w:r>
      <w:r>
        <w:rPr>
          <w:rFonts w:ascii="JetBrains Mono NL Medium" w:hAnsi="JetBrains Mono NL Medium" w:cs="JetBrains Mono NL Medium"/>
          <w:sz w:val="24"/>
          <w:szCs w:val="24"/>
          <w:highlight w:val="none"/>
        </w:rPr>
      </w:r>
    </w:p>
    <w:p>
      <w:pPr>
        <w:keepLines w:val="true"/>
        <w:suppressLineNumbers w:val="false"/>
        <w:pBdr/>
        <w:tabs>
          <w:tab w:val="left" w:leader="none" w:pos="709"/>
        </w:tabs>
        <w:spacing w:line="240" w:lineRule="auto"/>
        <w:ind w:firstLine="0" w:left="2126"/>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ab/>
        <w:t xml:space="preserve">Advantage: Same as postfix.</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4"/>
        </w:numPr>
        <w:suppressLineNumbers w:val="false"/>
        <w:pBdr/>
        <w:tabs>
          <w:tab w:val="left" w:leader="none" w:pos="709"/>
        </w:tabs>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Infix to postfix conversion algorithm</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Scan the expression from left to right.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an operand is encountered, print it out.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an operator is encountered, consider the following situation</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the stack is empty.Push()</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I</w:t>
      </w:r>
      <w:r>
        <w:rPr>
          <w:rFonts w:ascii="JetBrains Mono NL Medium" w:hAnsi="JetBrains Mono NL Medium" w:eastAsia="JetBrains Mono NL Medium" w:cs="JetBrains Mono NL Medium"/>
          <w:sz w:val="24"/>
          <w:szCs w:val="24"/>
          <w:highlight w:val="none"/>
        </w:rPr>
        <w:t xml:space="preserve">f the stack contains other operators, compare their priorities with the current operator. If the priority of the operator at the top of the stack is lower, push() the current operator. Otherwise, pop() the stack until the priority at the top of the stack i</w:t>
      </w:r>
      <w:r>
        <w:rPr>
          <w:rFonts w:ascii="JetBrains Mono NL Medium" w:hAnsi="JetBrains Mono NL Medium" w:eastAsia="JetBrains Mono NL Medium" w:cs="JetBrains Mono NL Medium"/>
          <w:sz w:val="24"/>
          <w:szCs w:val="24"/>
          <w:highlight w:val="none"/>
        </w:rPr>
        <w:t xml:space="preserve">s lower than the current operator's. Do this until the stack is empty or the priority conditions are met.</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5"/>
          <w:numId w:val="10"/>
        </w:numPr>
        <w:suppressLineNumbers w:val="false"/>
        <w:pBdr/>
        <w:tabs>
          <w:tab w:val="left" w:leader="none" w:pos="709"/>
        </w:tabs>
        <w:spacing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If a “)” is encountered, pop() the current data in stack, until encounterint ”(“.</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692"/>
        <w:numPr>
          <w:ilvl w:val="0"/>
          <w:numId w:val="13"/>
        </w:numPr>
        <w:suppressLineNumbers w:val="false"/>
        <w:pBdr/>
        <w:spacing w:before="0" w:beforeAutospacing="0" w:line="240" w:lineRule="auto"/>
        <w:ind/>
        <w:contextualSpacing w:val="true"/>
        <w:jc w:val="left"/>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Queue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5"/>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First in first out(FIFO)</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5"/>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Basic operations</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Dequeue</w:t>
      </w:r>
      <w:r>
        <w:rPr>
          <w:rFonts w:ascii="JetBrains Mono NL Medium" w:hAnsi="JetBrains Mono NL Medium" w:eastAsia="JetBrains Mono NL Medium" w:cs="JetBrains Mono NL Medium"/>
          <w:sz w:val="24"/>
          <w:szCs w:val="24"/>
          <w:highlight w:val="none"/>
        </w:rPr>
        <w:t xml:space="preserve">():Take the data out from the front of the   </w:t>
      </w:r>
      <w:r>
        <w:rPr>
          <w:rFonts w:ascii="JetBrains Mono NL Medium" w:hAnsi="JetBrains Mono NL Medium" w:eastAsia="JetBrains Mono NL Medium" w:cs="JetBrains Mono NL Medium"/>
          <w:sz w:val="24"/>
          <w:szCs w:val="24"/>
          <w:highlight w:val="none"/>
        </w:rPr>
        <w:t xml:space="preserve">queue</w:t>
      </w:r>
      <w:r>
        <w:rPr>
          <w:rFonts w:ascii="JetBrains Mono NL Medium" w:hAnsi="JetBrains Mono NL Medium" w:eastAsia="JetBrains Mono NL Medium" w:cs="JetBrains Mono NL Medium"/>
          <w:sz w:val="24"/>
          <w:szCs w:val="24"/>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Enqueue():</w:t>
      </w:r>
      <w:r>
        <w:rPr>
          <w:rFonts w:ascii="JetBrains Mono NL Medium" w:hAnsi="JetBrains Mono NL Medium" w:eastAsia="JetBrains Mono NL Medium" w:cs="JetBrains Mono NL Medium"/>
          <w:sz w:val="24"/>
          <w:szCs w:val="24"/>
          <w:highlight w:val="none"/>
        </w:rPr>
        <w:t xml:space="preserve">Put the data to the rear of the queue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IsEmpty():Check the queue is empty or not</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1"/>
          <w:numId w:val="15"/>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IsFull():Check the queue is full or not(especially if the queue is made by array)</w:t>
      </w:r>
      <w:r>
        <w:rPr>
          <w:rFonts w:ascii="JetBrains Mono NL Medium" w:hAnsi="JetBrains Mono NL Medium" w:eastAsia="JetBrains Mono NL Medium" w:cs="JetBrains Mono NL Medium"/>
          <w:sz w:val="24"/>
          <w:szCs w:val="24"/>
        </w:rPr>
      </w:r>
      <w:r>
        <w:rPr>
          <w:rFonts w:ascii="JetBrains Mono NL Medium" w:hAnsi="JetBrains Mono NL Medium" w:cs="JetBrains Mono NL Medium"/>
          <w:sz w:val="24"/>
          <w:szCs w:val="24"/>
        </w:rPr>
      </w:r>
    </w:p>
    <w:p>
      <w:pPr>
        <w:pStyle w:val="691"/>
        <w:pBdr/>
        <w:spacing/>
        <w:ind/>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rPr>
        <w:t xml:space="preserve">Chapter 2: Tree &amp; Binary Tree</w:t>
      </w:r>
      <w:r>
        <w:rPr>
          <w:rFonts w:ascii="JetBrains Mono NL Medium" w:hAnsi="JetBrains Mono NL Medium" w:eastAsia="JetBrains Mono NL Medium" w:cs="JetBrains Mono NL Medium"/>
          <w:sz w:val="24"/>
          <w:szCs w:val="24"/>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Tree</w:t>
      </w:r>
      <w:r>
        <w:rPr>
          <w:rFonts w:ascii="JetBrains Mono NL Medium" w:hAnsi="JetBrains Mono NL Medium" w:cs="JetBrains Mono NL Medium"/>
          <w:sz w:val="24"/>
          <w:szCs w:val="24"/>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Definition: </w:t>
      </w:r>
      <w:r>
        <w:rPr>
          <w:rFonts w:ascii="JetBrains Mono NL Medium" w:hAnsi="JetBrains Mono NL Medium" w:eastAsia="JetBrains Mono NL Medium" w:cs="JetBrains Mono NL Medium"/>
          <w:sz w:val="24"/>
          <w:szCs w:val="24"/>
          <w:highlight w:val="none"/>
        </w:rPr>
        <w:t xml:space="preserve">A</w:t>
      </w:r>
      <w:r>
        <w:rPr>
          <w:rFonts w:ascii="JetBrains Mono NL Medium" w:hAnsi="JetBrains Mono NL Medium" w:eastAsia="JetBrains Mono NL Medium" w:cs="JetBrains Mono NL Medium"/>
          <w:sz w:val="24"/>
          <w:szCs w:val="24"/>
          <w:highlight w:val="none"/>
        </w:rPr>
        <w:t xml:space="preserve"> tree is a of multiple nodes, and it cannot be empty.</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At least has one root</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7"/>
          <w:numId w:val="18"/>
        </w:numPr>
        <w:suppressLineNumbers w:val="false"/>
        <w:pBdr/>
        <w:spacing w:line="240" w:lineRule="auto"/>
        <w:ind/>
        <w:contextualSpacing w:val="true"/>
        <w:jc w:val="left"/>
        <w:outlineLvl w:val="3"/>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The remaining nodes can be divided into mutually exclusive sets, denoted as subtrees T1 to Tm, which are referred to as the subtrees of the root</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eastAsia="JetBrains Mono NL Medium" w:cs="JetBrains Mono NL Medium"/>
          <w:sz w:val="24"/>
          <w:szCs w:val="24"/>
          <w:highlight w:val="none"/>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terminology</w:t>
      </w:r>
      <w:r>
        <w:rPr>
          <w:rFonts w:ascii="JetBrains Mono NL Medium" w:hAnsi="JetBrains Mono NL Medium" w:eastAsia="JetBrains Mono NL Medium" w:cs="JetBrains Mono NL Medium"/>
          <w:sz w:val="24"/>
          <w:szCs w:val="24"/>
          <w:highlight w:val="none"/>
        </w:rPr>
        <w:t xml:space="preserve">:</w:t>
      </w:r>
      <w:r>
        <w:rPr>
          <w:rFonts w:ascii="JetBrains Mono NL Medium" w:hAnsi="JetBrains Mono NL Medium" w:cs="JetBrains Mono NL Medium"/>
          <w:sz w:val="24"/>
          <w:szCs w:val="24"/>
        </w:rPr>
      </w:r>
    </w:p>
    <w:p>
      <w:pPr>
        <w:suppressLineNumbers w:val="false"/>
        <w:pBdr/>
        <w:spacing w:line="240" w:lineRule="auto"/>
        <w:ind w:firstLine="684" w:left="2148"/>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object w:dxaOrig="4080" w:dyaOrig="3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04.09pt;height:155.91pt;mso-wrap-distance-left:0.00pt;mso-wrap-distance-top:0.00pt;mso-wrap-distance-right:0.00pt;mso-wrap-distance-bottom:0.00pt;z-index:1;" filled="f" stroked="f">
            <v:imagedata r:id="rId9" o:title=""/>
            <o:lock v:ext="edit" rotation="t"/>
          </v:shape>
          <o:OLEObject DrawAspect="Content" r:id="rId10" ObjectID="_1525040" ProgID="asc.{DB38923B-A8C0-4DE9-8AEE-A61BB5C901A5}" ShapeID="_x0000_i0" Type="Embed"/>
        </w:object>
      </w:r>
      <w:r>
        <w:rPr>
          <w:rFonts w:ascii="JetBrains Mono NL Medium" w:hAnsi="JetBrains Mono NL Medium" w:cs="JetBrains Mono NL Medium"/>
          <w:sz w:val="24"/>
          <w:szCs w:val="24"/>
        </w:rPr>
      </w: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Level: root is level 0</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t xml:space="preserve">Degree of nodes</w:t>
      </w:r>
      <w:r>
        <w:rPr>
          <w:rFonts w:ascii="JetBrains Mono NL Medium" w:hAnsi="JetBrains Mono NL Medium" w:eastAsia="JetBrains Mono NL Medium" w:cs="JetBrains Mono NL Medium"/>
          <w:sz w:val="24"/>
          <w:szCs w:val="24"/>
          <w:highlight w:val="none"/>
        </w:rPr>
        <w:t xml:space="preserve">:The number of children that a node has</w:t>
      </w:r>
      <w:r>
        <w:rPr>
          <w:rFonts w:ascii="JetBrains Mono NL Medium" w:hAnsi="JetBrains Mono NL Medium" w:cs="JetBrains Mono NL Medium"/>
          <w:sz w:val="24"/>
          <w:szCs w:val="24"/>
        </w:rPr>
      </w:r>
    </w:p>
    <w:p>
      <w:pPr>
        <w:pStyle w:val="870"/>
        <w:numPr>
          <w:ilvl w:val="8"/>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A = 3</w:t>
      </w:r>
      <w:r>
        <w:rPr>
          <w:rFonts w:ascii="JetBrains Mono NL Medium" w:hAnsi="JetBrains Mono NL Medium" w:eastAsia="JetBrains Mono NL Medium" w:cs="JetBrains Mono NL Medium"/>
          <w:sz w:val="24"/>
          <w:szCs w:val="24"/>
          <w:highlight w:val="none"/>
        </w:rPr>
      </w:r>
    </w:p>
    <w:p>
      <w:pPr>
        <w:pStyle w:val="870"/>
        <w:numPr>
          <w:ilvl w:val="8"/>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B = 2</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Leaf:</w:t>
      </w:r>
      <w:r>
        <w:rPr>
          <w:rFonts w:ascii="JetBrains Mono NL Medium" w:hAnsi="JetBrains Mono NL Medium" w:eastAsia="JetBrains Mono NL Medium" w:cs="JetBrains Mono NL Medium"/>
          <w:sz w:val="24"/>
          <w:szCs w:val="24"/>
          <w:highlight w:val="none"/>
        </w:rPr>
        <w:t xml:space="preserve">T</w:t>
      </w:r>
      <w:r>
        <w:rPr>
          <w:rFonts w:ascii="JetBrains Mono NL Medium" w:hAnsi="JetBrains Mono NL Medium" w:eastAsia="JetBrains Mono NL Medium" w:cs="JetBrains Mono NL Medium"/>
          <w:sz w:val="24"/>
          <w:szCs w:val="24"/>
          <w:highlight w:val="none"/>
        </w:rPr>
        <w:t xml:space="preserve">he node that degree is equal to zero</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None-leaf:The node that degree is not equal to zero</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Child</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Parent</w:t>
      </w: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Sibling:Node sharing the same parent are considered siblings.</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Ancestors:All the direct or indirect predecessors of a node.</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Descendants:All the direct or indirect successors of a node.</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Level of nodes</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Degree of a Tree</w:t>
      </w:r>
      <w:r>
        <w:rPr>
          <w:rFonts w:ascii="JetBrains Mono NL Medium" w:hAnsi="JetBrains Mono NL Medium" w:eastAsia="JetBrains Mono NL Medium" w:cs="JetBrains Mono NL Medium"/>
          <w:sz w:val="24"/>
          <w:szCs w:val="24"/>
          <w:highlight w:val="none"/>
        </w:rPr>
      </w:r>
    </w:p>
    <w:p>
      <w:pPr>
        <w:pStyle w:val="870"/>
        <w:numPr>
          <w:ilvl w:val="7"/>
          <w:numId w:val="18"/>
        </w:numPr>
        <w:suppressLineNumbers w:val="false"/>
        <w:pBdr/>
        <w:spacing w:line="240" w:lineRule="auto"/>
        <w:ind/>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Height of a Node:The longest path to leaf node</w:t>
      </w:r>
      <w:r>
        <w:rPr>
          <w:rFonts w:ascii="JetBrains Mono NL Medium" w:hAnsi="JetBrains Mono NL Medium" w:eastAsia="JetBrains Mono NL Medium" w:cs="JetBrains Mono NL Medium"/>
          <w:sz w:val="24"/>
          <w:szCs w:val="24"/>
          <w:highlight w:val="none"/>
        </w:rPr>
      </w:r>
    </w:p>
    <w:p>
      <w:pPr>
        <w:pStyle w:val="870"/>
        <w:numPr>
          <w:ilvl w:val="4"/>
          <w:numId w:val="18"/>
        </w:numPr>
        <w:suppressLineNumbers w:val="false"/>
        <w:pBdr/>
        <w:spacing w:line="240" w:lineRule="auto"/>
        <w:ind w:left="2123"/>
        <w:contextualSpacing w:val="true"/>
        <w:jc w:val="left"/>
        <w:outlineLvl w:val="2"/>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w:t>
      </w:r>
      <w:r>
        <w:rPr>
          <w:rFonts w:ascii="JetBrains Mono NL Medium" w:hAnsi="JetBrains Mono NL Medium" w:eastAsia="JetBrains Mono NL Medium" w:cs="JetBrains Mono NL Medium"/>
          <w:sz w:val="24"/>
          <w:szCs w:val="24"/>
          <w:highlight w:val="none"/>
        </w:rPr>
        <w:t xml:space="preserve"> </w:t>
      </w:r>
      <w:r>
        <w:rPr>
          <w:rFonts w:ascii="JetBrains Mono NL Medium" w:hAnsi="JetBrains Mono NL Medium" w:eastAsia="JetBrains Mono NL Medium" w:cs="JetBrains Mono NL Medium"/>
          <w:sz w:val="24"/>
          <w:szCs w:val="24"/>
          <w:highlight w:val="none"/>
        </w:rPr>
        <w:t xml:space="preserve">Tree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 Tree Traversal</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Binary Search Tree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Heap</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Thread Binary Tree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Tree and Binary Tree Conversion</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p>
      <w:pPr>
        <w:pStyle w:val="870"/>
        <w:numPr>
          <w:ilvl w:val="0"/>
          <w:numId w:val="18"/>
        </w:numPr>
        <w:suppressLineNumbers w:val="false"/>
        <w:pBdr/>
        <w:spacing w:line="240" w:lineRule="auto"/>
        <w:ind w:left="1414"/>
        <w:contextualSpacing w:val="true"/>
        <w:jc w:val="left"/>
        <w:outlineLvl w:val="1"/>
        <w:rPr>
          <w:rFonts w:ascii="JetBrains Mono NL Medium" w:hAnsi="JetBrains Mono NL Medium" w:cs="JetBrains Mono NL Medium"/>
          <w:sz w:val="24"/>
          <w:szCs w:val="24"/>
        </w:rPr>
      </w:pPr>
      <w:r>
        <w:rPr>
          <w:rFonts w:ascii="JetBrains Mono NL Medium" w:hAnsi="JetBrains Mono NL Medium" w:eastAsia="JetBrains Mono NL Medium" w:cs="JetBrains Mono NL Medium"/>
          <w:sz w:val="24"/>
          <w:szCs w:val="24"/>
          <w:highlight w:val="none"/>
        </w:rPr>
        <w:t xml:space="preserve">Advanced Tree</w:t>
      </w:r>
      <w:r>
        <w:rPr>
          <w:rFonts w:ascii="JetBrains Mono NL Medium" w:hAnsi="JetBrains Mono NL Medium" w:eastAsia="JetBrains Mono NL Medium" w:cs="JetBrains Mono NL Medium"/>
          <w:sz w:val="24"/>
          <w:szCs w:val="24"/>
          <w:highlight w:val="none"/>
        </w:rPr>
      </w:r>
      <w:r>
        <w:rPr>
          <w:rFonts w:ascii="JetBrains Mono NL Medium" w:hAnsi="JetBrains Mono NL Medium" w:cs="JetBrains Mono NL Medium"/>
          <w:sz w:val="24"/>
          <w:szCs w:val="24"/>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MonoNL NFP Medium">
    <w:panose1 w:val="02000009000000000000"/>
  </w:font>
  <w:font w:name="Wingdings">
    <w:panose1 w:val="05000000000000000000"/>
  </w:font>
  <w:font w:name="Courier New">
    <w:panose1 w:val="02070309020205020404"/>
  </w:font>
  <w:font w:name="JetBrains Mono NL Medium">
    <w:panose1 w:val="02000009000000000000"/>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76" w:lineRule="auto"/>
        <w:ind/>
        <w:rPr/>
      </w:pPr>
      <w:r>
        <w:separator/>
      </w:r>
      <w:r/>
    </w:p>
  </w:footnote>
  <w:footnote w:type="continuationSeparator" w:id="0">
    <w:p>
      <w:pPr>
        <w:pBdr/>
        <w:spacing w:after="0" w:before="0" w:line="276"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2125"/>
      </w:pPr>
      <w:rPr>
        <w:rFonts w:hint="default" w:ascii="Symbol" w:hAnsi="Symbol" w:eastAsia="Symbol" w:cs="Symbol"/>
      </w:rPr>
      <w:start w:val="1"/>
      <w:suff w:val="space"/>
    </w:lvl>
    <w:lvl w:ilvl="1">
      <w:isLgl w:val="false"/>
      <w:lvlJc w:val="left"/>
      <w:lvlText w:val="o"/>
      <w:numFmt w:val="bullet"/>
      <w:pPr>
        <w:pBdr/>
        <w:spacing/>
        <w:ind w:hanging="360" w:left="2845"/>
      </w:pPr>
      <w:rPr>
        <w:rFonts w:hint="default" w:ascii="Courier New" w:hAnsi="Courier New" w:eastAsia="Courier New" w:cs="Courier New"/>
      </w:rPr>
      <w:start w:val="1"/>
      <w:suff w:val="space"/>
    </w:lvl>
    <w:lvl w:ilvl="2">
      <w:isLgl w:val="false"/>
      <w:lvlJc w:val="left"/>
      <w:lvlText w:val="§"/>
      <w:numFmt w:val="bullet"/>
      <w:pPr>
        <w:pBdr/>
        <w:spacing/>
        <w:ind w:hanging="360" w:left="3565"/>
      </w:pPr>
      <w:rPr>
        <w:rFonts w:hint="default" w:ascii="Wingdings" w:hAnsi="Wingdings" w:eastAsia="Wingdings" w:cs="Wingdings"/>
      </w:rPr>
      <w:start w:val="1"/>
      <w:suff w:val="space"/>
    </w:lvl>
    <w:lvl w:ilvl="3">
      <w:isLgl w:val="false"/>
      <w:lvlJc w:val="left"/>
      <w:lvlText w:val="·"/>
      <w:numFmt w:val="bullet"/>
      <w:pPr>
        <w:pBdr/>
        <w:spacing/>
        <w:ind w:hanging="360" w:left="4285"/>
      </w:pPr>
      <w:rPr>
        <w:rFonts w:hint="default" w:ascii="Symbol" w:hAnsi="Symbol" w:eastAsia="Symbol" w:cs="Symbol"/>
      </w:rPr>
      <w:start w:val="1"/>
      <w:suff w:val="space"/>
    </w:lvl>
    <w:lvl w:ilvl="4">
      <w:isLgl w:val="false"/>
      <w:lvlJc w:val="left"/>
      <w:lvlText w:val="o"/>
      <w:numFmt w:val="bullet"/>
      <w:pPr>
        <w:pBdr/>
        <w:spacing/>
        <w:ind w:hanging="360" w:left="5005"/>
      </w:pPr>
      <w:rPr>
        <w:rFonts w:hint="default" w:ascii="Courier New" w:hAnsi="Courier New" w:eastAsia="Courier New" w:cs="Courier New"/>
      </w:rPr>
      <w:start w:val="1"/>
      <w:suff w:val="space"/>
    </w:lvl>
    <w:lvl w:ilvl="5">
      <w:isLgl w:val="false"/>
      <w:lvlJc w:val="left"/>
      <w:lvlText w:val="§"/>
      <w:numFmt w:val="bullet"/>
      <w:pPr>
        <w:pBdr/>
        <w:spacing/>
        <w:ind w:hanging="360" w:left="5725"/>
      </w:pPr>
      <w:rPr>
        <w:rFonts w:hint="default" w:ascii="Wingdings" w:hAnsi="Wingdings" w:eastAsia="Wingdings" w:cs="Wingdings"/>
      </w:rPr>
      <w:start w:val="1"/>
      <w:suff w:val="space"/>
    </w:lvl>
    <w:lvl w:ilvl="6">
      <w:isLgl w:val="false"/>
      <w:lvlJc w:val="left"/>
      <w:lvlText w:val="·"/>
      <w:numFmt w:val="bullet"/>
      <w:pPr>
        <w:pBdr/>
        <w:spacing/>
        <w:ind w:hanging="360" w:left="6445"/>
      </w:pPr>
      <w:rPr>
        <w:rFonts w:hint="default" w:ascii="Symbol" w:hAnsi="Symbol" w:eastAsia="Symbol" w:cs="Symbol"/>
      </w:rPr>
      <w:start w:val="1"/>
      <w:suff w:val="space"/>
    </w:lvl>
    <w:lvl w:ilvl="7">
      <w:isLgl w:val="false"/>
      <w:lvlJc w:val="left"/>
      <w:lvlText w:val="o"/>
      <w:numFmt w:val="bullet"/>
      <w:pPr>
        <w:pBdr/>
        <w:spacing/>
        <w:ind w:hanging="360" w:left="7165"/>
      </w:pPr>
      <w:rPr>
        <w:rFonts w:hint="default" w:ascii="Courier New" w:hAnsi="Courier New" w:eastAsia="Courier New" w:cs="Courier New"/>
      </w:rPr>
      <w:start w:val="1"/>
      <w:suff w:val="space"/>
    </w:lvl>
    <w:lvl w:ilvl="8">
      <w:isLgl w:val="false"/>
      <w:lvlJc w:val="left"/>
      <w:lvlText w:val="§"/>
      <w:numFmt w:val="bullet"/>
      <w:pPr>
        <w:pBdr/>
        <w:spacing/>
        <w:ind w:hanging="360" w:left="7885"/>
      </w:pPr>
      <w:rPr>
        <w:rFonts w:hint="default" w:ascii="Wingdings" w:hAnsi="Wingdings" w:eastAsia="Wingdings" w:cs="Wingdings"/>
      </w:rPr>
      <w:start w:val="1"/>
      <w:suff w:val="space"/>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1.%2."/>
      <w:numFmt w:val="decimal"/>
      <w:pPr>
        <w:pBdr/>
        <w:spacing/>
        <w:ind w:hanging="432" w:left="1849"/>
      </w:pPr>
      <w:rPr/>
      <w:start w:val="1"/>
      <w:suff w:val="tab"/>
    </w:lvl>
    <w:lvl w:ilvl="2">
      <w:isLgl w:val="false"/>
      <w:lvlJc w:val="left"/>
      <w:lvlText w:val="%1.%2.%3."/>
      <w:numFmt w:val="decimal"/>
      <w:pPr>
        <w:pBdr/>
        <w:spacing/>
        <w:ind w:hanging="504" w:left="2281"/>
      </w:pPr>
      <w:rPr/>
      <w:start w:val="1"/>
      <w:suff w:val="tab"/>
    </w:lvl>
    <w:lvl w:ilvl="3">
      <w:isLgl w:val="false"/>
      <w:lvlJc w:val="left"/>
      <w:lvlText w:val="%1.%2.%3.%4."/>
      <w:numFmt w:val="decimal"/>
      <w:pPr>
        <w:pBdr/>
        <w:spacing/>
        <w:ind w:hanging="648" w:left="2785"/>
      </w:pPr>
      <w:rPr/>
      <w:start w:val="1"/>
      <w:suff w:val="tab"/>
    </w:lvl>
    <w:lvl w:ilvl="4">
      <w:isLgl w:val="false"/>
      <w:lvlJc w:val="left"/>
      <w:lvlText w:val="%1.%2.%3.%4.%5."/>
      <w:numFmt w:val="decimal"/>
      <w:pPr>
        <w:pBdr/>
        <w:spacing/>
        <w:ind w:hanging="792" w:left="3289"/>
      </w:pPr>
      <w:rPr/>
      <w:start w:val="1"/>
      <w:suff w:val="tab"/>
    </w:lvl>
    <w:lvl w:ilvl="5">
      <w:isLgl w:val="false"/>
      <w:lvlJc w:val="left"/>
      <w:lvlText w:val="%1.%2.%3.%4.%5.%6."/>
      <w:numFmt w:val="decimal"/>
      <w:pPr>
        <w:pBdr/>
        <w:spacing/>
        <w:ind w:hanging="936" w:left="3793"/>
      </w:pPr>
      <w:rPr/>
      <w:start w:val="1"/>
      <w:suff w:val="tab"/>
    </w:lvl>
    <w:lvl w:ilvl="6">
      <w:isLgl w:val="false"/>
      <w:lvlJc w:val="left"/>
      <w:lvlText w:val="%1.%2.%3.%4.%5.%6.%7."/>
      <w:numFmt w:val="decimal"/>
      <w:pPr>
        <w:pBdr/>
        <w:spacing/>
        <w:ind w:hanging="1080" w:left="4297"/>
      </w:pPr>
      <w:rPr/>
      <w:start w:val="1"/>
      <w:suff w:val="tab"/>
    </w:lvl>
    <w:lvl w:ilvl="7">
      <w:isLgl w:val="false"/>
      <w:lvlJc w:val="left"/>
      <w:lvlText w:val="%1.%2.%3.%4.%5.%6.%7.%8."/>
      <w:numFmt w:val="decimal"/>
      <w:pPr>
        <w:pBdr/>
        <w:spacing/>
        <w:ind w:hanging="1224" w:left="4801"/>
      </w:pPr>
      <w:rPr/>
      <w:start w:val="1"/>
      <w:suff w:val="tab"/>
    </w:lvl>
    <w:lvl w:ilvl="8">
      <w:isLgl w:val="false"/>
      <w:lvlJc w:val="left"/>
      <w:lvlText w:val="%1.%2.%3.%4.%5.%6.%7.%8.%9."/>
      <w:numFmt w:val="decimal"/>
      <w:pPr>
        <w:pBdr/>
        <w:spacing/>
        <w:ind w:hanging="1440" w:left="5377"/>
      </w:pPr>
      <w:rPr/>
      <w:start w:val="1"/>
      <w:suff w:val="tab"/>
    </w:lvl>
  </w:abstractNum>
  <w:abstractNum w:abstractNumId="3">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tab"/>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tab"/>
    </w:lvl>
    <w:lvl w:ilvl="2">
      <w:isLgl w:val="false"/>
      <w:lvlJc w:val="left"/>
      <w:lvlText w:val="%3."/>
      <w:numFmt w:val="lowerLetter"/>
      <w:pPr>
        <w:pBdr/>
        <w:spacing/>
        <w:ind w:hanging="360" w:left="2846"/>
      </w:pPr>
      <w:rPr>
        <w:rFonts w:ascii="JetBrainsMonoNL NFP Medium" w:hAnsi="JetBrainsMonoNL NFP Medium" w:eastAsia="JetBrainsMonoNL NFP Medium" w:cs="JetBrainsMonoNL NFP Medium"/>
        <w:sz w:val="24"/>
      </w:rPr>
      <w:start w:val="1"/>
      <w:suff w:val="space"/>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tab"/>
    </w:lvl>
    <w:lvl w:ilvl="4">
      <w:isLgl w:val="false"/>
      <w:lvlJc w:val="left"/>
      <w:lvlText w:val="%5)"/>
      <w:numFmt w:val="lowerLetter"/>
      <w:pPr>
        <w:pBdr/>
        <w:spacing/>
        <w:ind w:hanging="360" w:left="3566"/>
      </w:pPr>
      <w:rPr/>
      <w:start w:val="1"/>
      <w:suff w:val="tab"/>
    </w:lvl>
    <w:lvl w:ilvl="5">
      <w:isLgl w:val="false"/>
      <w:lvlJc w:val="left"/>
      <w:lvlText w:val="%6)"/>
      <w:numFmt w:val="lowerRoman"/>
      <w:pPr>
        <w:pBdr/>
        <w:spacing/>
        <w:ind w:hanging="360" w:left="3926"/>
      </w:pPr>
      <w:rPr/>
      <w:start w:val="1"/>
      <w:suff w:val="tab"/>
    </w:lvl>
    <w:lvl w:ilvl="6">
      <w:isLgl w:val="false"/>
      <w:lvlJc w:val="left"/>
      <w:lvlText w:val="%7)"/>
      <w:numFmt w:val="decimal"/>
      <w:pPr>
        <w:pBdr/>
        <w:spacing/>
        <w:ind w:hanging="360" w:left="4286"/>
      </w:pPr>
      <w:rPr/>
      <w:start w:val="1"/>
      <w:suff w:val="tab"/>
    </w:lvl>
    <w:lvl w:ilvl="7">
      <w:isLgl w:val="false"/>
      <w:lvlJc w:val="left"/>
      <w:lvlText w:val="%8)"/>
      <w:numFmt w:val="lowerLetter"/>
      <w:pPr>
        <w:pBdr/>
        <w:spacing/>
        <w:ind w:hanging="360" w:left="4646"/>
      </w:pPr>
      <w:rPr/>
      <w:start w:val="1"/>
      <w:suff w:val="tab"/>
    </w:lvl>
    <w:lvl w:ilvl="8">
      <w:isLgl w:val="false"/>
      <w:lvlJc w:val="left"/>
      <w:lvlText w:val="%9)"/>
      <w:numFmt w:val="lowerRoman"/>
      <w:pPr>
        <w:pBdr/>
        <w:spacing/>
        <w:ind w:hanging="360" w:left="5006"/>
      </w:pPr>
      <w:rPr/>
      <w:start w:val="1"/>
      <w:suff w:val="tab"/>
    </w:lvl>
  </w:abstractNum>
  <w:abstractNum w:abstractNumId="4">
    <w:lvl w:ilvl="0">
      <w:isLgl w:val="false"/>
      <w:lvlJc w:val="left"/>
      <w:lvlText w:val="%1)"/>
      <w:numFmt w:val="decimal"/>
      <w:pPr>
        <w:pBdr/>
        <w:spacing/>
        <w:ind w:hanging="360" w:left="2126"/>
      </w:pPr>
      <w:rPr>
        <w:rFonts w:ascii="JetBrainsMonoNL NFP Medium" w:hAnsi="JetBrainsMonoNL NFP Medium" w:eastAsia="JetBrainsMonoNL NFP Medium" w:cs="JetBrainsMonoNL NFP Medium"/>
        <w:sz w:val="24"/>
      </w:rPr>
      <w:start w:val="1"/>
      <w:suff w:val="tab"/>
    </w:lvl>
    <w:lvl w:ilvl="1">
      <w:isLgl w:val="false"/>
      <w:lvlJc w:val="left"/>
      <w:lvlText w:val="%2)"/>
      <w:numFmt w:val="lowerLetter"/>
      <w:pPr>
        <w:pBdr/>
        <w:spacing/>
        <w:ind w:hanging="360" w:left="2486"/>
      </w:pPr>
      <w:rPr>
        <w:rFonts w:ascii="JetBrainsMonoNL NFP Medium" w:hAnsi="JetBrainsMonoNL NFP Medium" w:eastAsia="JetBrainsMonoNL NFP Medium" w:cs="JetBrainsMonoNL NFP Medium"/>
        <w:sz w:val="24"/>
      </w:rPr>
      <w:start w:val="1"/>
      <w:suff w:val="tab"/>
    </w:lvl>
    <w:lvl w:ilvl="2">
      <w:isLgl w:val="false"/>
      <w:lvlJc w:val="left"/>
      <w:lvlText w:val="%3)"/>
      <w:numFmt w:val="lowerLetter"/>
      <w:pPr>
        <w:pBdr/>
        <w:spacing/>
        <w:ind w:hanging="360" w:left="2846"/>
      </w:pPr>
      <w:rPr>
        <w:sz w:val="24"/>
      </w:rPr>
      <w:start w:val="1"/>
      <w:suff w:val="space"/>
    </w:lvl>
    <w:lvl w:ilvl="3">
      <w:isLgl w:val="false"/>
      <w:lvlJc w:val="left"/>
      <w:lvlText w:val="%4)"/>
      <w:numFmt w:val="decimal"/>
      <w:pPr>
        <w:pBdr/>
        <w:spacing/>
        <w:ind w:hanging="360" w:left="3206"/>
      </w:pPr>
      <w:rPr>
        <w:rFonts w:ascii="JetBrainsMonoNL NFP Medium" w:hAnsi="JetBrainsMonoNL NFP Medium" w:eastAsia="JetBrainsMonoNL NFP Medium" w:cs="JetBrainsMonoNL NFP Medium"/>
        <w:sz w:val="24"/>
      </w:rPr>
      <w:start w:val="1"/>
      <w:suff w:val="tab"/>
    </w:lvl>
    <w:lvl w:ilvl="4">
      <w:isLgl w:val="false"/>
      <w:lvlJc w:val="left"/>
      <w:lvlText w:val="%5)"/>
      <w:numFmt w:val="lowerLetter"/>
      <w:pPr>
        <w:pBdr/>
        <w:spacing/>
        <w:ind w:hanging="360" w:left="3566"/>
      </w:pPr>
      <w:rPr/>
      <w:start w:val="1"/>
      <w:suff w:val="tab"/>
    </w:lvl>
    <w:lvl w:ilvl="5">
      <w:isLgl w:val="false"/>
      <w:lvlJc w:val="left"/>
      <w:lvlText w:val="%6)"/>
      <w:numFmt w:val="lowerRoman"/>
      <w:pPr>
        <w:pBdr/>
        <w:spacing/>
        <w:ind w:hanging="360" w:left="3926"/>
      </w:pPr>
      <w:rPr/>
      <w:start w:val="1"/>
      <w:suff w:val="tab"/>
    </w:lvl>
    <w:lvl w:ilvl="6">
      <w:isLgl w:val="false"/>
      <w:lvlJc w:val="left"/>
      <w:lvlText w:val="%7)"/>
      <w:numFmt w:val="decimal"/>
      <w:pPr>
        <w:pBdr/>
        <w:spacing/>
        <w:ind w:hanging="360" w:left="4286"/>
      </w:pPr>
      <w:rPr/>
      <w:start w:val="1"/>
      <w:suff w:val="tab"/>
    </w:lvl>
    <w:lvl w:ilvl="7">
      <w:isLgl w:val="false"/>
      <w:lvlJc w:val="left"/>
      <w:lvlText w:val="%8)"/>
      <w:numFmt w:val="lowerLetter"/>
      <w:pPr>
        <w:pBdr/>
        <w:spacing/>
        <w:ind w:hanging="360" w:left="4646"/>
      </w:pPr>
      <w:rPr/>
      <w:start w:val="1"/>
      <w:suff w:val="tab"/>
    </w:lvl>
    <w:lvl w:ilvl="8">
      <w:isLgl w:val="false"/>
      <w:lvlJc w:val="left"/>
      <w:lvlText w:val="%9)"/>
      <w:numFmt w:val="lowerRoman"/>
      <w:pPr>
        <w:pBdr/>
        <w:spacing/>
        <w:ind w:hanging="360" w:left="5006"/>
      </w:pPr>
      <w:rPr/>
      <w:start w:val="1"/>
      <w:suff w:val="tab"/>
    </w:lvl>
  </w:abstractNum>
  <w:abstractNum w:abstractNumId="5">
    <w:lvl w:ilvl="0">
      <w:isLgl w:val="false"/>
      <w:lvlJc w:val="left"/>
      <w:lvlText w:val="%1)"/>
      <w:numFmt w:val="lowerLetter"/>
      <w:pPr>
        <w:pBdr/>
        <w:spacing/>
        <w:ind w:hanging="360" w:left="2833"/>
      </w:pPr>
      <w:rPr/>
      <w:start w:val="1"/>
      <w:suff w:val="space"/>
    </w:lvl>
    <w:lvl w:ilvl="1">
      <w:isLgl w:val="false"/>
      <w:lvlJc w:val="left"/>
      <w:lvlText w:val="%2."/>
      <w:numFmt w:val="lowerLetter"/>
      <w:pPr>
        <w:pBdr/>
        <w:spacing/>
        <w:ind w:hanging="360" w:left="3553"/>
      </w:pPr>
      <w:rPr/>
      <w:start w:val="1"/>
      <w:suff w:val="space"/>
    </w:lvl>
    <w:lvl w:ilvl="2">
      <w:isLgl w:val="false"/>
      <w:lvlJc w:val="right"/>
      <w:lvlText w:val="%3."/>
      <w:numFmt w:val="lowerRoman"/>
      <w:pPr>
        <w:pBdr/>
        <w:spacing/>
        <w:ind w:hanging="180" w:left="4273"/>
      </w:pPr>
      <w:rPr/>
      <w:start w:val="1"/>
      <w:suff w:val="space"/>
    </w:lvl>
    <w:lvl w:ilvl="3">
      <w:isLgl w:val="false"/>
      <w:lvlJc w:val="left"/>
      <w:lvlText w:val="%4."/>
      <w:numFmt w:val="decimal"/>
      <w:pPr>
        <w:pBdr/>
        <w:spacing/>
        <w:ind w:hanging="360" w:left="4993"/>
      </w:pPr>
      <w:rPr/>
      <w:start w:val="1"/>
      <w:suff w:val="space"/>
    </w:lvl>
    <w:lvl w:ilvl="4">
      <w:isLgl w:val="false"/>
      <w:lvlJc w:val="left"/>
      <w:lvlText w:val="%5."/>
      <w:numFmt w:val="lowerLetter"/>
      <w:pPr>
        <w:pBdr/>
        <w:spacing/>
        <w:ind w:hanging="360" w:left="5713"/>
      </w:pPr>
      <w:rPr/>
      <w:start w:val="1"/>
      <w:suff w:val="space"/>
    </w:lvl>
    <w:lvl w:ilvl="5">
      <w:isLgl w:val="false"/>
      <w:lvlJc w:val="right"/>
      <w:lvlText w:val="%6."/>
      <w:numFmt w:val="lowerRoman"/>
      <w:pPr>
        <w:pBdr/>
        <w:spacing/>
        <w:ind w:hanging="180" w:left="6433"/>
      </w:pPr>
      <w:rPr/>
      <w:start w:val="1"/>
      <w:suff w:val="space"/>
    </w:lvl>
    <w:lvl w:ilvl="6">
      <w:isLgl w:val="false"/>
      <w:lvlJc w:val="left"/>
      <w:lvlText w:val="%7."/>
      <w:numFmt w:val="decimal"/>
      <w:pPr>
        <w:pBdr/>
        <w:spacing/>
        <w:ind w:hanging="360" w:left="7153"/>
      </w:pPr>
      <w:rPr/>
      <w:start w:val="1"/>
      <w:suff w:val="space"/>
    </w:lvl>
    <w:lvl w:ilvl="7">
      <w:isLgl w:val="false"/>
      <w:lvlJc w:val="left"/>
      <w:lvlText w:val="%8."/>
      <w:numFmt w:val="lowerLetter"/>
      <w:pPr>
        <w:pBdr/>
        <w:spacing/>
        <w:ind w:hanging="360" w:left="7873"/>
      </w:pPr>
      <w:rPr/>
      <w:start w:val="1"/>
      <w:suff w:val="space"/>
    </w:lvl>
    <w:lvl w:ilvl="8">
      <w:isLgl w:val="false"/>
      <w:lvlJc w:val="right"/>
      <w:lvlText w:val="%9."/>
      <w:numFmt w:val="lowerRoman"/>
      <w:pPr>
        <w:pBdr/>
        <w:spacing/>
        <w:ind w:hanging="180" w:left="8593"/>
      </w:pPr>
      <w:rPr/>
      <w:start w:val="1"/>
      <w:suff w:val="space"/>
    </w:lvl>
  </w:abstractNum>
  <w:abstractNum w:abstractNumId="6">
    <w:lvl w:ilvl="0">
      <w:isLgl w:val="false"/>
      <w:lvlJc w:val="left"/>
      <w:lvlText w:val="%1)"/>
      <w:numFmt w:val="lowerLetter"/>
      <w:pPr>
        <w:pBdr/>
        <w:spacing/>
        <w:ind w:hanging="360" w:left="2833"/>
      </w:pPr>
      <w:rPr/>
      <w:start w:val="1"/>
      <w:suff w:val="space"/>
    </w:lvl>
    <w:lvl w:ilvl="1">
      <w:isLgl w:val="false"/>
      <w:lvlJc w:val="left"/>
      <w:lvlText w:val="%2."/>
      <w:numFmt w:val="lowerLetter"/>
      <w:pPr>
        <w:pBdr/>
        <w:spacing/>
        <w:ind w:hanging="360" w:left="3553"/>
      </w:pPr>
      <w:rPr/>
      <w:start w:val="1"/>
      <w:suff w:val="space"/>
    </w:lvl>
    <w:lvl w:ilvl="2">
      <w:isLgl w:val="false"/>
      <w:lvlJc w:val="right"/>
      <w:lvlText w:val="%3."/>
      <w:numFmt w:val="lowerRoman"/>
      <w:pPr>
        <w:pBdr/>
        <w:spacing/>
        <w:ind w:hanging="180" w:left="4273"/>
      </w:pPr>
      <w:rPr/>
      <w:start w:val="1"/>
      <w:suff w:val="space"/>
    </w:lvl>
    <w:lvl w:ilvl="3">
      <w:isLgl w:val="false"/>
      <w:lvlJc w:val="left"/>
      <w:lvlText w:val="%4."/>
      <w:numFmt w:val="decimal"/>
      <w:pPr>
        <w:pBdr/>
        <w:spacing/>
        <w:ind w:hanging="360" w:left="4993"/>
      </w:pPr>
      <w:rPr/>
      <w:start w:val="1"/>
      <w:suff w:val="space"/>
    </w:lvl>
    <w:lvl w:ilvl="4">
      <w:isLgl w:val="false"/>
      <w:lvlJc w:val="left"/>
      <w:lvlText w:val="%5."/>
      <w:numFmt w:val="lowerLetter"/>
      <w:pPr>
        <w:pBdr/>
        <w:spacing/>
        <w:ind w:hanging="360" w:left="5713"/>
      </w:pPr>
      <w:rPr/>
      <w:start w:val="1"/>
      <w:suff w:val="space"/>
    </w:lvl>
    <w:lvl w:ilvl="5">
      <w:isLgl w:val="false"/>
      <w:lvlJc w:val="right"/>
      <w:lvlText w:val="%6."/>
      <w:numFmt w:val="lowerRoman"/>
      <w:pPr>
        <w:pBdr/>
        <w:spacing/>
        <w:ind w:hanging="180" w:left="6433"/>
      </w:pPr>
      <w:rPr/>
      <w:start w:val="1"/>
      <w:suff w:val="space"/>
    </w:lvl>
    <w:lvl w:ilvl="6">
      <w:isLgl w:val="false"/>
      <w:lvlJc w:val="left"/>
      <w:lvlText w:val="%7."/>
      <w:numFmt w:val="decimal"/>
      <w:pPr>
        <w:pBdr/>
        <w:spacing/>
        <w:ind w:hanging="360" w:left="7153"/>
      </w:pPr>
      <w:rPr/>
      <w:start w:val="1"/>
      <w:suff w:val="space"/>
    </w:lvl>
    <w:lvl w:ilvl="7">
      <w:isLgl w:val="false"/>
      <w:lvlJc w:val="left"/>
      <w:lvlText w:val="%8."/>
      <w:numFmt w:val="lowerLetter"/>
      <w:pPr>
        <w:pBdr/>
        <w:spacing/>
        <w:ind w:hanging="360" w:left="7873"/>
      </w:pPr>
      <w:rPr/>
      <w:start w:val="1"/>
      <w:suff w:val="space"/>
    </w:lvl>
    <w:lvl w:ilvl="8">
      <w:isLgl w:val="false"/>
      <w:lvlJc w:val="right"/>
      <w:lvlText w:val="%9."/>
      <w:numFmt w:val="lowerRoman"/>
      <w:pPr>
        <w:pBdr/>
        <w:spacing/>
        <w:ind w:hanging="180" w:left="8593"/>
      </w:pPr>
      <w:rPr/>
      <w:start w:val="1"/>
      <w:suff w:val="space"/>
    </w:lvl>
  </w:abstractNum>
  <w:abstractNum w:abstractNumId="7">
    <w:lvl w:ilvl="0">
      <w:isLgl w:val="false"/>
      <w:lvlJc w:val="left"/>
      <w:lvlText w:val="%1)"/>
      <w:numFmt w:val="lowerLetter"/>
      <w:pPr>
        <w:pBdr/>
        <w:spacing/>
        <w:ind w:hanging="360" w:left="2833"/>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
    <w:lvl w:ilvl="0">
      <w:isLgl w:val="false"/>
      <w:lvlJc w:val="left"/>
      <w:lvlText w:val="%1."/>
      <w:numFmt w:val="decimal"/>
      <w:pPr>
        <w:pBdr/>
        <w:spacing/>
        <w:ind w:hanging="360" w:left="3541"/>
      </w:pPr>
      <w:rPr/>
      <w:start w:val="1"/>
      <w:suff w:val="space"/>
    </w:lvl>
    <w:lvl w:ilvl="1">
      <w:isLgl w:val="false"/>
      <w:lvlJc w:val="left"/>
      <w:lvlText w:val="%2."/>
      <w:numFmt w:val="lowerLetter"/>
      <w:pPr>
        <w:pBdr/>
        <w:spacing/>
        <w:ind w:hanging="360" w:left="4261"/>
      </w:pPr>
      <w:rPr/>
      <w:start w:val="1"/>
      <w:suff w:val="space"/>
    </w:lvl>
    <w:lvl w:ilvl="2">
      <w:isLgl w:val="false"/>
      <w:lvlJc w:val="right"/>
      <w:lvlText w:val="%3."/>
      <w:numFmt w:val="lowerRoman"/>
      <w:pPr>
        <w:pBdr/>
        <w:spacing/>
        <w:ind w:hanging="180" w:left="4981"/>
      </w:pPr>
      <w:rPr/>
      <w:start w:val="1"/>
      <w:suff w:val="space"/>
    </w:lvl>
    <w:lvl w:ilvl="3">
      <w:isLgl w:val="false"/>
      <w:lvlJc w:val="left"/>
      <w:lvlText w:val="%4."/>
      <w:numFmt w:val="decimal"/>
      <w:pPr>
        <w:pBdr/>
        <w:spacing/>
        <w:ind w:hanging="360" w:left="5701"/>
      </w:pPr>
      <w:rPr/>
      <w:start w:val="1"/>
      <w:suff w:val="space"/>
    </w:lvl>
    <w:lvl w:ilvl="4">
      <w:isLgl w:val="false"/>
      <w:lvlJc w:val="left"/>
      <w:lvlText w:val="%5."/>
      <w:numFmt w:val="lowerLetter"/>
      <w:pPr>
        <w:pBdr/>
        <w:spacing/>
        <w:ind w:hanging="360" w:left="6421"/>
      </w:pPr>
      <w:rPr/>
      <w:start w:val="1"/>
      <w:suff w:val="space"/>
    </w:lvl>
    <w:lvl w:ilvl="5">
      <w:isLgl w:val="false"/>
      <w:lvlJc w:val="right"/>
      <w:lvlText w:val="%6."/>
      <w:numFmt w:val="lowerRoman"/>
      <w:pPr>
        <w:pBdr/>
        <w:spacing/>
        <w:ind w:hanging="180" w:left="7141"/>
      </w:pPr>
      <w:rPr/>
      <w:start w:val="1"/>
      <w:suff w:val="space"/>
    </w:lvl>
    <w:lvl w:ilvl="6">
      <w:isLgl w:val="false"/>
      <w:lvlJc w:val="left"/>
      <w:lvlText w:val="%7."/>
      <w:numFmt w:val="decimal"/>
      <w:pPr>
        <w:pBdr/>
        <w:spacing/>
        <w:ind w:hanging="360" w:left="7861"/>
      </w:pPr>
      <w:rPr/>
      <w:start w:val="1"/>
      <w:suff w:val="space"/>
    </w:lvl>
    <w:lvl w:ilvl="7">
      <w:isLgl w:val="false"/>
      <w:lvlJc w:val="left"/>
      <w:lvlText w:val="%8."/>
      <w:numFmt w:val="lowerLetter"/>
      <w:pPr>
        <w:pBdr/>
        <w:spacing/>
        <w:ind w:hanging="360" w:left="8581"/>
      </w:pPr>
      <w:rPr/>
      <w:start w:val="1"/>
      <w:suff w:val="space"/>
    </w:lvl>
    <w:lvl w:ilvl="8">
      <w:isLgl w:val="false"/>
      <w:lvlJc w:val="right"/>
      <w:lvlText w:val="%9."/>
      <w:numFmt w:val="lowerRoman"/>
      <w:pPr>
        <w:pBdr/>
        <w:spacing/>
        <w:ind w:hanging="180" w:left="9301"/>
      </w:pPr>
      <w:rPr/>
      <w:start w:val="1"/>
      <w:suff w:val="space"/>
    </w:lvl>
  </w:abstractNum>
  <w:abstractNum w:abstractNumId="9">
    <w:lvl w:ilvl="0">
      <w:isLgl w:val="false"/>
      <w:lvlJc w:val="left"/>
      <w:lvlText w:val="%1."/>
      <w:numFmt w:val="decimal"/>
      <w:pPr>
        <w:pBdr/>
        <w:spacing/>
        <w:ind w:hanging="360" w:left="2833"/>
      </w:pPr>
      <w:rPr/>
      <w:start w:val="1"/>
      <w:suff w:val="space"/>
    </w:lvl>
    <w:lvl w:ilvl="1">
      <w:isLgl w:val="false"/>
      <w:lvlJc w:val="left"/>
      <w:lvlText w:val="%2."/>
      <w:numFmt w:val="lowerLetter"/>
      <w:pPr>
        <w:pBdr/>
        <w:spacing/>
        <w:ind w:hanging="360" w:left="732"/>
      </w:pPr>
      <w:rPr/>
      <w:start w:val="1"/>
      <w:suff w:val="space"/>
    </w:lvl>
    <w:lvl w:ilvl="2">
      <w:isLgl w:val="false"/>
      <w:lvlJc w:val="right"/>
      <w:lvlText w:val="%3."/>
      <w:numFmt w:val="lowerRoman"/>
      <w:pPr>
        <w:pBdr/>
        <w:spacing/>
        <w:ind w:hanging="180" w:left="1452"/>
      </w:pPr>
      <w:rPr/>
      <w:start w:val="1"/>
      <w:suff w:val="space"/>
    </w:lvl>
    <w:lvl w:ilvl="3">
      <w:isLgl w:val="false"/>
      <w:lvlJc w:val="left"/>
      <w:lvlText w:val="%4."/>
      <w:numFmt w:val="decimal"/>
      <w:pPr>
        <w:pBdr/>
        <w:spacing/>
        <w:ind w:hanging="360" w:left="2172"/>
      </w:pPr>
      <w:rPr/>
      <w:start w:val="1"/>
      <w:suff w:val="space"/>
    </w:lvl>
    <w:lvl w:ilvl="4">
      <w:isLgl w:val="false"/>
      <w:lvlJc w:val="left"/>
      <w:lvlText w:val="%5."/>
      <w:numFmt w:val="lowerLetter"/>
      <w:pPr>
        <w:pBdr/>
        <w:spacing/>
        <w:ind w:hanging="360" w:left="2892"/>
      </w:pPr>
      <w:rPr/>
      <w:start w:val="1"/>
      <w:suff w:val="space"/>
    </w:lvl>
    <w:lvl w:ilvl="5">
      <w:isLgl w:val="false"/>
      <w:lvlJc w:val="right"/>
      <w:lvlText w:val="%6."/>
      <w:numFmt w:val="lowerRoman"/>
      <w:pPr>
        <w:pBdr/>
        <w:spacing/>
        <w:ind w:hanging="180" w:left="3612"/>
      </w:pPr>
      <w:rPr/>
      <w:start w:val="1"/>
      <w:suff w:val="space"/>
    </w:lvl>
    <w:lvl w:ilvl="6">
      <w:isLgl w:val="false"/>
      <w:lvlJc w:val="left"/>
      <w:lvlText w:val="%7."/>
      <w:numFmt w:val="decimal"/>
      <w:pPr>
        <w:pBdr/>
        <w:spacing/>
        <w:ind w:hanging="360" w:left="4332"/>
      </w:pPr>
      <w:rPr/>
      <w:start w:val="1"/>
      <w:suff w:val="space"/>
    </w:lvl>
    <w:lvl w:ilvl="7">
      <w:isLgl w:val="false"/>
      <w:lvlJc w:val="left"/>
      <w:lvlText w:val="%8."/>
      <w:numFmt w:val="lowerLetter"/>
      <w:pPr>
        <w:pBdr/>
        <w:spacing/>
        <w:ind w:hanging="360" w:left="5052"/>
      </w:pPr>
      <w:rPr/>
      <w:start w:val="1"/>
      <w:suff w:val="space"/>
    </w:lvl>
    <w:lvl w:ilvl="8">
      <w:isLgl w:val="false"/>
      <w:lvlJc w:val="right"/>
      <w:lvlText w:val="%9."/>
      <w:numFmt w:val="lowerRoman"/>
      <w:pPr>
        <w:pBdr/>
        <w:spacing/>
        <w:ind w:hanging="180" w:left="5772"/>
      </w:pPr>
      <w:rPr/>
      <w:start w:val="1"/>
      <w:suff w:val="space"/>
    </w:lvl>
  </w:abstractNum>
  <w:abstractNum w:abstractNumId="1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1">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2">
    <w:lvl w:ilvl="0">
      <w:isLgl w:val="false"/>
      <w:lvlJc w:val="left"/>
      <w:lvlText w:val="%1."/>
      <w:numFmt w:val="decimal"/>
      <w:pPr>
        <w:pBdr/>
        <w:spacing/>
        <w:ind w:hanging="360" w:left="1417"/>
      </w:pPr>
      <w:rPr>
        <w:rFonts w:ascii="JetBrainsMonoNL NFP Medium" w:hAnsi="JetBrainsMonoNL NFP Medium" w:eastAsia="JetBrainsMonoNL NFP Medium" w:cs="JetBrainsMonoNL NFP Medium"/>
        <w:sz w:val="24"/>
      </w:rPr>
      <w:start w:val="2"/>
      <w:suff w:val="space"/>
    </w:lvl>
    <w:lvl w:ilvl="1">
      <w:isLgl w:val="false"/>
      <w:lvlJc w:val="right"/>
      <w:lvlText w:val="%2)"/>
      <w:numFmt w:val="decimal"/>
      <w:pPr>
        <w:pBdr/>
        <w:spacing/>
        <w:ind w:hanging="360" w:left="2148"/>
      </w:pPr>
      <w:rPr/>
      <w:start w:val="1"/>
      <w:suff w:val="tab"/>
    </w:lvl>
    <w:lvl w:ilvl="2">
      <w:isLgl w:val="false"/>
      <w:lvlJc w:val="right"/>
      <w:lvlText w:val="%3."/>
      <w:numFmt w:val="lowerRoman"/>
      <w:pPr>
        <w:pBdr/>
        <w:spacing/>
        <w:ind w:hanging="180" w:left="2868"/>
      </w:pPr>
      <w:rPr/>
      <w:start w:val="1"/>
      <w:suff w:val="space"/>
    </w:lvl>
    <w:lvl w:ilvl="3">
      <w:isLgl w:val="false"/>
      <w:lvlJc w:val="left"/>
      <w:lvlText w:val="%4."/>
      <w:numFmt w:val="decimal"/>
      <w:pPr>
        <w:pBdr/>
        <w:spacing/>
        <w:ind w:hanging="360" w:left="3588"/>
      </w:pPr>
      <w:rPr/>
      <w:start w:val="1"/>
      <w:suff w:val="space"/>
    </w:lvl>
    <w:lvl w:ilvl="4">
      <w:isLgl w:val="false"/>
      <w:lvlJc w:val="left"/>
      <w:lvlText w:val="%5."/>
      <w:numFmt w:val="lowerLetter"/>
      <w:pPr>
        <w:pBdr/>
        <w:spacing/>
        <w:ind w:hanging="360" w:left="4308"/>
      </w:pPr>
      <w:rPr/>
      <w:start w:val="1"/>
      <w:suff w:val="space"/>
    </w:lvl>
    <w:lvl w:ilvl="5">
      <w:isLgl w:val="false"/>
      <w:lvlJc w:val="right"/>
      <w:lvlText w:val="%6."/>
      <w:numFmt w:val="lowerRoman"/>
      <w:pPr>
        <w:pBdr/>
        <w:spacing/>
        <w:ind w:hanging="180" w:left="5028"/>
      </w:pPr>
      <w:rPr/>
      <w:start w:val="1"/>
      <w:suff w:val="space"/>
    </w:lvl>
    <w:lvl w:ilvl="6">
      <w:isLgl w:val="false"/>
      <w:lvlJc w:val="left"/>
      <w:lvlText w:val="%7."/>
      <w:numFmt w:val="decimal"/>
      <w:pPr>
        <w:pBdr/>
        <w:spacing/>
        <w:ind w:hanging="360" w:left="5748"/>
      </w:pPr>
      <w:rPr/>
      <w:start w:val="1"/>
      <w:suff w:val="space"/>
    </w:lvl>
    <w:lvl w:ilvl="7">
      <w:isLgl w:val="false"/>
      <w:lvlJc w:val="left"/>
      <w:lvlText w:val="%8."/>
      <w:numFmt w:val="lowerLetter"/>
      <w:pPr>
        <w:pBdr/>
        <w:spacing/>
        <w:ind w:hanging="360" w:left="6468"/>
      </w:pPr>
      <w:rPr/>
      <w:start w:val="1"/>
      <w:suff w:val="space"/>
    </w:lvl>
    <w:lvl w:ilvl="8">
      <w:isLgl w:val="false"/>
      <w:lvlJc w:val="right"/>
      <w:lvlText w:val="%9."/>
      <w:numFmt w:val="lowerRoman"/>
      <w:pPr>
        <w:pBdr/>
        <w:spacing/>
        <w:ind w:hanging="180" w:left="7188"/>
      </w:pPr>
      <w:rPr/>
      <w:start w:val="1"/>
      <w:suff w:val="space"/>
    </w:lvl>
  </w:abstractNum>
  <w:abstractNum w:abstractNumId="1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
    <w:lvl w:ilvl="0">
      <w:isLgl w:val="false"/>
      <w:lvlJc w:val="left"/>
      <w:lvlText w:val="%1)"/>
      <w:numFmt w:val="decimal"/>
      <w:pPr>
        <w:pBdr/>
        <w:spacing/>
        <w:ind w:hanging="360" w:left="2125"/>
      </w:pPr>
      <w:rPr>
        <w:rFonts w:ascii="JetBrainsMonoNL NFP Medium" w:hAnsi="JetBrainsMonoNL NFP Medium" w:eastAsia="JetBrainsMonoNL NFP Medium" w:cs="JetBrainsMonoNL NFP Medium"/>
      </w:rPr>
      <w:start w:val="1"/>
      <w:suff w:val="tab"/>
    </w:lvl>
    <w:lvl w:ilvl="1">
      <w:isLgl w:val="false"/>
      <w:lvlJc w:val="left"/>
      <w:lvlText w:val="%2)"/>
      <w:numFmt w:val="lowerLetter"/>
      <w:pPr>
        <w:pBdr/>
        <w:spacing/>
        <w:ind w:hanging="360" w:left="2845"/>
      </w:pPr>
      <w:rPr/>
      <w:start w:val="1"/>
      <w:suff w:val="space"/>
    </w:lvl>
    <w:lvl w:ilvl="2">
      <w:isLgl w:val="false"/>
      <w:lvlJc w:val="right"/>
      <w:lvlText w:val="%3."/>
      <w:numFmt w:val="lowerRoman"/>
      <w:pPr>
        <w:pBdr/>
        <w:spacing/>
        <w:ind w:hanging="180" w:left="3565"/>
      </w:pPr>
      <w:rPr/>
      <w:start w:val="1"/>
      <w:suff w:val="space"/>
    </w:lvl>
    <w:lvl w:ilvl="3">
      <w:isLgl w:val="false"/>
      <w:lvlJc w:val="left"/>
      <w:lvlText w:val="%4."/>
      <w:numFmt w:val="decimal"/>
      <w:pPr>
        <w:pBdr/>
        <w:spacing/>
        <w:ind w:hanging="360" w:left="4285"/>
      </w:pPr>
      <w:rPr/>
      <w:start w:val="1"/>
      <w:suff w:val="space"/>
    </w:lvl>
    <w:lvl w:ilvl="4">
      <w:isLgl w:val="false"/>
      <w:lvlJc w:val="left"/>
      <w:lvlText w:val="%5."/>
      <w:numFmt w:val="lowerLetter"/>
      <w:pPr>
        <w:pBdr/>
        <w:spacing/>
        <w:ind w:hanging="360" w:left="5005"/>
      </w:pPr>
      <w:rPr/>
      <w:start w:val="1"/>
      <w:suff w:val="space"/>
    </w:lvl>
    <w:lvl w:ilvl="5">
      <w:isLgl w:val="false"/>
      <w:lvlJc w:val="right"/>
      <w:lvlText w:val="%6."/>
      <w:numFmt w:val="lowerRoman"/>
      <w:pPr>
        <w:pBdr/>
        <w:spacing/>
        <w:ind w:hanging="180" w:left="5725"/>
      </w:pPr>
      <w:rPr/>
      <w:start w:val="1"/>
      <w:suff w:val="space"/>
    </w:lvl>
    <w:lvl w:ilvl="6">
      <w:isLgl w:val="false"/>
      <w:lvlJc w:val="left"/>
      <w:lvlText w:val="%7."/>
      <w:numFmt w:val="decimal"/>
      <w:pPr>
        <w:pBdr/>
        <w:spacing/>
        <w:ind w:hanging="360" w:left="6445"/>
      </w:pPr>
      <w:rPr/>
      <w:start w:val="1"/>
      <w:suff w:val="space"/>
    </w:lvl>
    <w:lvl w:ilvl="7">
      <w:isLgl w:val="false"/>
      <w:lvlJc w:val="left"/>
      <w:lvlText w:val="%8."/>
      <w:numFmt w:val="lowerLetter"/>
      <w:pPr>
        <w:pBdr/>
        <w:spacing/>
        <w:ind w:hanging="360" w:left="7165"/>
      </w:pPr>
      <w:rPr/>
      <w:start w:val="1"/>
      <w:suff w:val="space"/>
    </w:lvl>
    <w:lvl w:ilvl="8">
      <w:isLgl w:val="false"/>
      <w:lvlJc w:val="right"/>
      <w:lvlText w:val="%9."/>
      <w:numFmt w:val="lowerRoman"/>
      <w:pPr>
        <w:pBdr/>
        <w:spacing/>
        <w:ind w:hanging="180" w:left="7885"/>
      </w:pPr>
      <w:rPr/>
      <w:start w:val="1"/>
      <w:suff w:val="space"/>
    </w:lvl>
  </w:abstractNum>
  <w:abstractNum w:abstractNumId="15">
    <w:lvl w:ilvl="0">
      <w:isLgl w:val="false"/>
      <w:lvlJc w:val="right"/>
      <w:lvlText w:val="%2)"/>
      <w:numFmt w:val="decimal"/>
      <w:pPr>
        <w:pBdr/>
        <w:spacing/>
        <w:ind w:hanging="360" w:left="2125"/>
      </w:pPr>
      <w:rPr/>
      <w:start w:val="1"/>
      <w:suff w:val="tab"/>
    </w:lvl>
    <w:lvl w:ilvl="1">
      <w:isLgl w:val="false"/>
      <w:lvlJc w:val="left"/>
      <w:lvlText w:val="%2."/>
      <w:numFmt w:val="lowerLetter"/>
      <w:pPr>
        <w:pBdr/>
        <w:spacing/>
        <w:ind w:hanging="360" w:left="1417"/>
      </w:pPr>
      <w:rPr/>
      <w:start w:val="1"/>
      <w:suff w:val="tab"/>
    </w:lvl>
    <w:lvl w:ilvl="2">
      <w:isLgl w:val="false"/>
      <w:lvlJc w:val="right"/>
      <w:lvlText w:val="%3."/>
      <w:numFmt w:val="lowerRoman"/>
      <w:pPr>
        <w:pBdr/>
        <w:spacing/>
        <w:ind w:hanging="180" w:left="2137"/>
      </w:pPr>
      <w:rPr/>
      <w:start w:val="1"/>
      <w:suff w:val="tab"/>
    </w:lvl>
    <w:lvl w:ilvl="3">
      <w:isLgl w:val="false"/>
      <w:lvlJc w:val="left"/>
      <w:lvlText w:val="%4."/>
      <w:numFmt w:val="decimal"/>
      <w:pPr>
        <w:pBdr/>
        <w:spacing/>
        <w:ind w:hanging="360" w:left="2857"/>
      </w:pPr>
      <w:rPr/>
      <w:start w:val="1"/>
      <w:suff w:val="tab"/>
    </w:lvl>
    <w:lvl w:ilvl="4">
      <w:isLgl w:val="false"/>
      <w:lvlJc w:val="left"/>
      <w:lvlText w:val="%5."/>
      <w:numFmt w:val="lowerLetter"/>
      <w:pPr>
        <w:pBdr/>
        <w:spacing/>
        <w:ind w:hanging="360" w:left="3577"/>
      </w:pPr>
      <w:rPr/>
      <w:start w:val="1"/>
      <w:suff w:val="tab"/>
    </w:lvl>
    <w:lvl w:ilvl="5">
      <w:isLgl w:val="false"/>
      <w:lvlJc w:val="right"/>
      <w:lvlText w:val="%6."/>
      <w:numFmt w:val="lowerRoman"/>
      <w:pPr>
        <w:pBdr/>
        <w:spacing/>
        <w:ind w:hanging="180" w:left="4297"/>
      </w:pPr>
      <w:rPr/>
      <w:start w:val="1"/>
      <w:suff w:val="tab"/>
    </w:lvl>
    <w:lvl w:ilvl="6">
      <w:isLgl w:val="false"/>
      <w:lvlJc w:val="left"/>
      <w:lvlText w:val="%7."/>
      <w:numFmt w:val="decimal"/>
      <w:pPr>
        <w:pBdr/>
        <w:spacing/>
        <w:ind w:hanging="360" w:left="5017"/>
      </w:pPr>
      <w:rPr/>
      <w:start w:val="1"/>
      <w:suff w:val="tab"/>
    </w:lvl>
    <w:lvl w:ilvl="7">
      <w:isLgl w:val="false"/>
      <w:lvlJc w:val="left"/>
      <w:lvlText w:val="%8."/>
      <w:numFmt w:val="lowerLetter"/>
      <w:pPr>
        <w:pBdr/>
        <w:spacing/>
        <w:ind w:hanging="360" w:left="5737"/>
      </w:pPr>
      <w:rPr/>
      <w:start w:val="1"/>
      <w:suff w:val="tab"/>
    </w:lvl>
    <w:lvl w:ilvl="8">
      <w:isLgl w:val="false"/>
      <w:lvlJc w:val="right"/>
      <w:lvlText w:val="%9."/>
      <w:numFmt w:val="lowerRoman"/>
      <w:pPr>
        <w:pBdr/>
        <w:spacing/>
        <w:ind w:hanging="180" w:left="6457"/>
      </w:pPr>
      <w:rPr/>
      <w:start w:val="1"/>
      <w:suff w:val="tab"/>
    </w:lvl>
  </w:abstractNum>
  <w:abstractNum w:abstractNumId="16">
    <w:lvl w:ilvl="0">
      <w:isLgl w:val="false"/>
      <w:lvlJc w:val="right"/>
      <w:lvlText w:val="%1)"/>
      <w:numFmt w:val="decimal"/>
      <w:pPr>
        <w:pBdr/>
        <w:spacing/>
        <w:ind w:hanging="360" w:left="2125"/>
      </w:pPr>
      <w:rPr/>
      <w:start w:val="1"/>
      <w:suff w:val="tab"/>
    </w:lvl>
    <w:lvl w:ilvl="1">
      <w:isLgl w:val="false"/>
      <w:lvlJc w:val="left"/>
      <w:lvlText w:val="%2."/>
      <w:numFmt w:val="lowerLetter"/>
      <w:pPr>
        <w:pBdr/>
        <w:spacing/>
        <w:ind w:hanging="360" w:left="1417"/>
      </w:pPr>
      <w:rPr/>
      <w:start w:val="1"/>
      <w:suff w:val="tab"/>
    </w:lvl>
    <w:lvl w:ilvl="2">
      <w:isLgl w:val="false"/>
      <w:lvlJc w:val="right"/>
      <w:lvlText w:val="%3."/>
      <w:numFmt w:val="lowerRoman"/>
      <w:pPr>
        <w:pBdr/>
        <w:spacing/>
        <w:ind w:hanging="180" w:left="2137"/>
      </w:pPr>
      <w:rPr/>
      <w:start w:val="1"/>
      <w:suff w:val="tab"/>
    </w:lvl>
    <w:lvl w:ilvl="3">
      <w:isLgl w:val="false"/>
      <w:lvlJc w:val="left"/>
      <w:lvlText w:val="%4."/>
      <w:numFmt w:val="decimal"/>
      <w:pPr>
        <w:pBdr/>
        <w:spacing/>
        <w:ind w:hanging="360" w:left="2857"/>
      </w:pPr>
      <w:rPr/>
      <w:start w:val="1"/>
      <w:suff w:val="tab"/>
    </w:lvl>
    <w:lvl w:ilvl="4">
      <w:isLgl w:val="false"/>
      <w:lvlJc w:val="left"/>
      <w:lvlText w:val="%5."/>
      <w:numFmt w:val="lowerLetter"/>
      <w:pPr>
        <w:pBdr/>
        <w:spacing/>
        <w:ind w:hanging="360" w:left="3577"/>
      </w:pPr>
      <w:rPr/>
      <w:start w:val="1"/>
      <w:suff w:val="tab"/>
    </w:lvl>
    <w:lvl w:ilvl="5">
      <w:isLgl w:val="false"/>
      <w:lvlJc w:val="right"/>
      <w:lvlText w:val="%6."/>
      <w:numFmt w:val="lowerRoman"/>
      <w:pPr>
        <w:pBdr/>
        <w:spacing/>
        <w:ind w:hanging="180" w:left="4297"/>
      </w:pPr>
      <w:rPr/>
      <w:start w:val="1"/>
      <w:suff w:val="tab"/>
    </w:lvl>
    <w:lvl w:ilvl="6">
      <w:isLgl w:val="false"/>
      <w:lvlJc w:val="left"/>
      <w:lvlText w:val="%7."/>
      <w:numFmt w:val="decimal"/>
      <w:pPr>
        <w:pBdr/>
        <w:spacing/>
        <w:ind w:hanging="360" w:left="5017"/>
      </w:pPr>
      <w:rPr/>
      <w:start w:val="1"/>
      <w:suff w:val="tab"/>
    </w:lvl>
    <w:lvl w:ilvl="7">
      <w:isLgl w:val="false"/>
      <w:lvlJc w:val="left"/>
      <w:lvlText w:val="%8."/>
      <w:numFmt w:val="lowerLetter"/>
      <w:pPr>
        <w:pBdr/>
        <w:spacing/>
        <w:ind w:hanging="360" w:left="5737"/>
      </w:pPr>
      <w:rPr/>
      <w:start w:val="1"/>
      <w:suff w:val="tab"/>
    </w:lvl>
    <w:lvl w:ilvl="8">
      <w:isLgl w:val="false"/>
      <w:lvlJc w:val="right"/>
      <w:lvlText w:val="%9."/>
      <w:numFmt w:val="lowerRoman"/>
      <w:pPr>
        <w:pBdr/>
        <w:spacing/>
        <w:ind w:hanging="180" w:left="6457"/>
      </w:pPr>
      <w:rPr/>
      <w:start w:val="1"/>
      <w:suff w:val="tab"/>
    </w:lvl>
  </w:abstractNum>
  <w:abstractNum w:abstractNumId="17">
    <w:lvl w:ilvl="0">
      <w:isLgl w:val="false"/>
      <w:lvlJc w:val="left"/>
      <w:lvlText w:val="%1."/>
      <w:numFmt w:val="decimal"/>
      <w:pPr>
        <w:pBdr/>
        <w:spacing/>
        <w:ind w:hanging="360" w:left="360"/>
      </w:pPr>
      <w:rPr/>
      <w:start w:val="1"/>
      <w:suff w:val="tab"/>
    </w:lvl>
    <w:lvl w:ilvl="1">
      <w:isLgl w:val="false"/>
      <w:lvlJc w:val="left"/>
      <w:lvlText w:val="%2)"/>
      <w:numFmt w:val="decimal"/>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decimal"/>
      <w:pPr>
        <w:pBdr/>
        <w:spacing/>
        <w:ind w:hanging="360" w:left="1800"/>
      </w:pPr>
      <w:rPr/>
      <w:start w:val="1"/>
      <w:suff w:val="tab"/>
    </w:lvl>
    <w:lvl w:ilvl="5">
      <w:isLgl w:val="false"/>
      <w:lvlJc w:val="left"/>
      <w:lvlText w:val="%6)"/>
      <w:numFmt w:val="lowerLetter"/>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default="1">
    <w:name w:val="Normal"/>
    <w:uiPriority w:val="0"/>
    <w:qFormat/>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691">
    <w:name w:val="Heading 1"/>
    <w:basedOn w:val="690"/>
    <w:next w:val="690"/>
    <w:uiPriority w:val="9"/>
    <w:qFormat/>
    <w:pPr>
      <w:keepNext w:val="true"/>
      <w:keepLines w:val="true"/>
      <w:suppressLineNumbers w:val="false"/>
      <w:pBdr/>
      <w:spacing w:after="200" w:before="0" w:beforeAutospacing="0"/>
      <w:ind/>
      <w:outlineLvl w:val="0"/>
    </w:pPr>
    <w:rPr>
      <w:rFonts w:ascii="Arial" w:hAnsi="Arial" w:eastAsia="Arial" w:cs="Arial"/>
      <w:sz w:val="28"/>
      <w:szCs w:val="28"/>
    </w:rPr>
  </w:style>
  <w:style w:type="paragraph" w:styleId="692">
    <w:name w:val="Heading 2"/>
    <w:basedOn w:val="690"/>
    <w:next w:val="690"/>
    <w:link w:val="724"/>
    <w:uiPriority w:val="9"/>
    <w:unhideWhenUsed/>
    <w:qFormat/>
    <w:pPr>
      <w:keepNext w:val="true"/>
      <w:keepLines w:val="true"/>
      <w:pBdr/>
      <w:spacing w:after="200" w:before="360"/>
      <w:ind/>
      <w:outlineLvl w:val="1"/>
    </w:pPr>
    <w:rPr>
      <w:rFonts w:ascii="Arial" w:hAnsi="Arial" w:eastAsia="Arial" w:cs="Arial"/>
      <w:sz w:val="34"/>
    </w:rPr>
  </w:style>
  <w:style w:type="paragraph" w:styleId="693">
    <w:name w:val="Heading 3"/>
    <w:basedOn w:val="690"/>
    <w:next w:val="690"/>
    <w:link w:val="7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94">
    <w:name w:val="Heading 4"/>
    <w:basedOn w:val="690"/>
    <w:next w:val="690"/>
    <w:link w:val="72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95">
    <w:name w:val="Heading 5"/>
    <w:basedOn w:val="690"/>
    <w:next w:val="690"/>
    <w:link w:val="72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96">
    <w:name w:val="Heading 6"/>
    <w:basedOn w:val="690"/>
    <w:next w:val="690"/>
    <w:link w:val="728"/>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97">
    <w:name w:val="Heading 7"/>
    <w:basedOn w:val="690"/>
    <w:next w:val="690"/>
    <w:link w:val="729"/>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98">
    <w:name w:val="Heading 8"/>
    <w:basedOn w:val="690"/>
    <w:next w:val="690"/>
    <w:link w:val="730"/>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99">
    <w:name w:val="Heading 9"/>
    <w:basedOn w:val="690"/>
    <w:next w:val="690"/>
    <w:link w:val="7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0" w:default="1">
    <w:name w:val="Default Paragraph Font"/>
    <w:uiPriority w:val="1"/>
    <w:semiHidden/>
    <w:unhideWhenUsed/>
    <w:pPr>
      <w:pBdr/>
      <w:spacing/>
      <w:ind/>
    </w:pPr>
  </w:style>
  <w:style w:type="table" w:styleId="7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2">
    <w:name w:val="Caption"/>
    <w:basedOn w:val="690"/>
    <w:next w:val="690"/>
    <w:uiPriority w:val="35"/>
    <w:semiHidden/>
    <w:unhideWhenUsed/>
    <w:qFormat/>
    <w:pPr>
      <w:pBdr/>
      <w:spacing w:line="276" w:lineRule="auto"/>
      <w:ind/>
    </w:pPr>
    <w:rPr>
      <w:b/>
      <w:bCs/>
      <w:color w:val="5b9bd5" w:themeColor="accent1"/>
      <w:sz w:val="18"/>
      <w:szCs w:val="18"/>
      <w14:textFill>
        <w14:solidFill>
          <w14:schemeClr w14:val="accent1"/>
        </w14:solidFill>
      </w14:textFill>
    </w:rPr>
  </w:style>
  <w:style w:type="character" w:styleId="703">
    <w:name w:val="endnote reference"/>
    <w:uiPriority w:val="99"/>
    <w:semiHidden/>
    <w:unhideWhenUsed/>
    <w:pPr>
      <w:pBdr/>
      <w:spacing/>
      <w:ind/>
    </w:pPr>
    <w:rPr>
      <w:vertAlign w:val="superscript"/>
    </w:rPr>
  </w:style>
  <w:style w:type="paragraph" w:styleId="704">
    <w:name w:val="endnote text"/>
    <w:basedOn w:val="690"/>
    <w:link w:val="867"/>
    <w:uiPriority w:val="99"/>
    <w:semiHidden/>
    <w:unhideWhenUsed/>
    <w:pPr>
      <w:pBdr/>
      <w:spacing w:after="0" w:line="240" w:lineRule="auto"/>
      <w:ind/>
    </w:pPr>
    <w:rPr>
      <w:sz w:val="20"/>
    </w:rPr>
  </w:style>
  <w:style w:type="paragraph" w:styleId="705">
    <w:name w:val="Footer"/>
    <w:basedOn w:val="690"/>
    <w:link w:val="740"/>
    <w:uiPriority w:val="99"/>
    <w:unhideWhenUsed/>
    <w:pPr>
      <w:pBdr/>
      <w:tabs>
        <w:tab w:val="center" w:leader="none" w:pos="7143"/>
        <w:tab w:val="right" w:leader="none" w:pos="14287"/>
      </w:tabs>
      <w:spacing w:after="0" w:line="240" w:lineRule="auto"/>
      <w:ind/>
    </w:pPr>
  </w:style>
  <w:style w:type="character" w:styleId="706">
    <w:name w:val="footnote reference"/>
    <w:uiPriority w:val="99"/>
    <w:unhideWhenUsed/>
    <w:pPr>
      <w:pBdr/>
      <w:spacing/>
      <w:ind/>
    </w:pPr>
    <w:rPr>
      <w:vertAlign w:val="superscript"/>
    </w:rPr>
  </w:style>
  <w:style w:type="paragraph" w:styleId="707">
    <w:name w:val="footnote text"/>
    <w:basedOn w:val="690"/>
    <w:link w:val="866"/>
    <w:uiPriority w:val="99"/>
    <w:semiHidden/>
    <w:unhideWhenUsed/>
    <w:pPr>
      <w:pBdr/>
      <w:spacing w:after="40" w:line="240" w:lineRule="auto"/>
      <w:ind/>
    </w:pPr>
    <w:rPr>
      <w:sz w:val="18"/>
    </w:rPr>
  </w:style>
  <w:style w:type="paragraph" w:styleId="708">
    <w:name w:val="Header"/>
    <w:basedOn w:val="690"/>
    <w:link w:val="738"/>
    <w:uiPriority w:val="99"/>
    <w:unhideWhenUsed/>
    <w:pPr>
      <w:pBdr/>
      <w:tabs>
        <w:tab w:val="center" w:leader="none" w:pos="7143"/>
        <w:tab w:val="right" w:leader="none" w:pos="14287"/>
      </w:tabs>
      <w:spacing w:after="0" w:line="240" w:lineRule="auto"/>
      <w:ind/>
    </w:pPr>
  </w:style>
  <w:style w:type="character" w:styleId="709">
    <w:name w:val="Hyperlink"/>
    <w:uiPriority w:val="99"/>
    <w:unhideWhenUsed/>
    <w:pPr>
      <w:pBdr/>
      <w:spacing/>
      <w:ind/>
    </w:pPr>
    <w:rPr>
      <w:color w:val="0563c1" w:themeColor="hyperlink"/>
      <w:u w:val="single"/>
      <w14:textFill>
        <w14:solidFill>
          <w14:schemeClr w14:val="hlink"/>
        </w14:solidFill>
      </w14:textFill>
    </w:rPr>
  </w:style>
  <w:style w:type="paragraph" w:styleId="710">
    <w:name w:val="Subtitle"/>
    <w:basedOn w:val="690"/>
    <w:next w:val="690"/>
    <w:link w:val="733"/>
    <w:uiPriority w:val="11"/>
    <w:qFormat/>
    <w:pPr>
      <w:pBdr/>
      <w:spacing w:after="200" w:before="200"/>
      <w:ind/>
    </w:pPr>
    <w:rPr>
      <w:sz w:val="24"/>
      <w:szCs w:val="24"/>
    </w:rPr>
  </w:style>
  <w:style w:type="table" w:styleId="711">
    <w:name w:val="Table Grid"/>
    <w:basedOn w:val="7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2">
    <w:name w:val="table of figures"/>
    <w:basedOn w:val="690"/>
    <w:next w:val="690"/>
    <w:uiPriority w:val="99"/>
    <w:unhideWhenUsed/>
    <w:pPr>
      <w:pBdr/>
      <w:spacing w:after="0" w:afterAutospacing="0"/>
      <w:ind/>
    </w:pPr>
  </w:style>
  <w:style w:type="paragraph" w:styleId="713">
    <w:name w:val="Title"/>
    <w:basedOn w:val="690"/>
    <w:next w:val="690"/>
    <w:link w:val="732"/>
    <w:uiPriority w:val="10"/>
    <w:qFormat/>
    <w:pPr>
      <w:pBdr/>
      <w:spacing w:after="200" w:before="300"/>
      <w:ind/>
      <w:contextualSpacing w:val="true"/>
    </w:pPr>
    <w:rPr>
      <w:sz w:val="48"/>
      <w:szCs w:val="48"/>
    </w:rPr>
  </w:style>
  <w:style w:type="paragraph" w:styleId="714">
    <w:name w:val="toc 1"/>
    <w:basedOn w:val="690"/>
    <w:next w:val="690"/>
    <w:uiPriority w:val="39"/>
    <w:unhideWhenUsed/>
    <w:pPr>
      <w:pBdr/>
      <w:spacing w:after="57"/>
      <w:ind w:right="0" w:firstLine="0" w:left="0"/>
    </w:pPr>
  </w:style>
  <w:style w:type="paragraph" w:styleId="715">
    <w:name w:val="toc 2"/>
    <w:basedOn w:val="690"/>
    <w:next w:val="690"/>
    <w:uiPriority w:val="39"/>
    <w:unhideWhenUsed/>
    <w:pPr>
      <w:pBdr/>
      <w:spacing w:after="57"/>
      <w:ind w:right="0" w:firstLine="0" w:left="283"/>
    </w:pPr>
  </w:style>
  <w:style w:type="paragraph" w:styleId="716">
    <w:name w:val="toc 3"/>
    <w:basedOn w:val="690"/>
    <w:next w:val="690"/>
    <w:uiPriority w:val="39"/>
    <w:unhideWhenUsed/>
    <w:pPr>
      <w:pBdr/>
      <w:spacing w:after="57"/>
      <w:ind w:right="0" w:firstLine="0" w:left="567"/>
    </w:pPr>
  </w:style>
  <w:style w:type="paragraph" w:styleId="717">
    <w:name w:val="toc 4"/>
    <w:basedOn w:val="690"/>
    <w:next w:val="690"/>
    <w:uiPriority w:val="39"/>
    <w:unhideWhenUsed/>
    <w:pPr>
      <w:pBdr/>
      <w:spacing w:after="57"/>
      <w:ind w:right="0" w:firstLine="0" w:left="850"/>
    </w:pPr>
  </w:style>
  <w:style w:type="paragraph" w:styleId="718">
    <w:name w:val="toc 5"/>
    <w:basedOn w:val="690"/>
    <w:next w:val="690"/>
    <w:uiPriority w:val="39"/>
    <w:unhideWhenUsed/>
    <w:pPr>
      <w:pBdr/>
      <w:spacing w:after="57"/>
      <w:ind w:right="0" w:firstLine="0" w:left="1134"/>
    </w:pPr>
  </w:style>
  <w:style w:type="paragraph" w:styleId="719">
    <w:name w:val="toc 6"/>
    <w:basedOn w:val="690"/>
    <w:next w:val="690"/>
    <w:uiPriority w:val="39"/>
    <w:unhideWhenUsed/>
    <w:pPr>
      <w:pBdr/>
      <w:spacing w:after="57"/>
      <w:ind w:right="0" w:firstLine="0" w:left="1417"/>
    </w:pPr>
  </w:style>
  <w:style w:type="paragraph" w:styleId="720">
    <w:name w:val="toc 7"/>
    <w:basedOn w:val="690"/>
    <w:next w:val="690"/>
    <w:uiPriority w:val="39"/>
    <w:unhideWhenUsed/>
    <w:pPr>
      <w:pBdr/>
      <w:spacing w:after="57"/>
      <w:ind w:right="0" w:firstLine="0" w:left="1701"/>
    </w:pPr>
  </w:style>
  <w:style w:type="paragraph" w:styleId="721">
    <w:name w:val="toc 8"/>
    <w:basedOn w:val="690"/>
    <w:next w:val="690"/>
    <w:uiPriority w:val="39"/>
    <w:unhideWhenUsed/>
    <w:pPr>
      <w:pBdr/>
      <w:spacing w:after="57"/>
      <w:ind w:right="0" w:firstLine="0" w:left="1984"/>
    </w:pPr>
  </w:style>
  <w:style w:type="paragraph" w:styleId="722">
    <w:name w:val="toc 9"/>
    <w:basedOn w:val="690"/>
    <w:next w:val="690"/>
    <w:uiPriority w:val="39"/>
    <w:unhideWhenUsed/>
    <w:pPr>
      <w:pBdr/>
      <w:spacing w:after="57"/>
      <w:ind w:right="0" w:firstLine="0" w:left="2268"/>
    </w:pPr>
  </w:style>
  <w:style w:type="character" w:styleId="723" w:customStyle="1">
    <w:name w:val="Heading 1 Char"/>
    <w:link w:val="691"/>
    <w:uiPriority w:val="9"/>
    <w:pPr>
      <w:pBdr/>
      <w:spacing/>
      <w:ind/>
    </w:pPr>
  </w:style>
  <w:style w:type="character" w:styleId="724" w:customStyle="1">
    <w:name w:val="Heading 2 Char"/>
    <w:link w:val="692"/>
    <w:uiPriority w:val="9"/>
    <w:pPr>
      <w:pBdr/>
      <w:spacing/>
      <w:ind/>
    </w:pPr>
    <w:rPr>
      <w:rFonts w:ascii="Arial" w:hAnsi="Arial" w:eastAsia="Arial" w:cs="Arial"/>
      <w:sz w:val="34"/>
    </w:rPr>
  </w:style>
  <w:style w:type="character" w:styleId="725" w:customStyle="1">
    <w:name w:val="Heading 3 Char"/>
    <w:link w:val="693"/>
    <w:uiPriority w:val="9"/>
    <w:pPr>
      <w:pBdr/>
      <w:spacing/>
      <w:ind/>
    </w:pPr>
    <w:rPr>
      <w:rFonts w:ascii="Arial" w:hAnsi="Arial" w:eastAsia="Arial" w:cs="Arial"/>
      <w:sz w:val="30"/>
      <w:szCs w:val="30"/>
    </w:rPr>
  </w:style>
  <w:style w:type="character" w:styleId="726" w:customStyle="1">
    <w:name w:val="Heading 4 Char"/>
    <w:link w:val="694"/>
    <w:uiPriority w:val="9"/>
    <w:pPr>
      <w:pBdr/>
      <w:spacing/>
      <w:ind/>
    </w:pPr>
    <w:rPr>
      <w:rFonts w:ascii="Arial" w:hAnsi="Arial" w:eastAsia="Arial" w:cs="Arial"/>
      <w:b/>
      <w:bCs/>
      <w:sz w:val="26"/>
      <w:szCs w:val="26"/>
    </w:rPr>
  </w:style>
  <w:style w:type="character" w:styleId="727" w:customStyle="1">
    <w:name w:val="Heading 5 Char"/>
    <w:link w:val="695"/>
    <w:uiPriority w:val="9"/>
    <w:pPr>
      <w:pBdr/>
      <w:spacing/>
      <w:ind/>
    </w:pPr>
    <w:rPr>
      <w:rFonts w:ascii="Arial" w:hAnsi="Arial" w:eastAsia="Arial" w:cs="Arial"/>
      <w:b/>
      <w:bCs/>
      <w:sz w:val="24"/>
      <w:szCs w:val="24"/>
    </w:rPr>
  </w:style>
  <w:style w:type="character" w:styleId="728" w:customStyle="1">
    <w:name w:val="Heading 6 Char"/>
    <w:link w:val="696"/>
    <w:uiPriority w:val="9"/>
    <w:pPr>
      <w:pBdr/>
      <w:spacing/>
      <w:ind/>
    </w:pPr>
    <w:rPr>
      <w:rFonts w:ascii="Arial" w:hAnsi="Arial" w:eastAsia="Arial" w:cs="Arial"/>
      <w:b/>
      <w:bCs/>
      <w:sz w:val="22"/>
      <w:szCs w:val="22"/>
    </w:rPr>
  </w:style>
  <w:style w:type="character" w:styleId="729" w:customStyle="1">
    <w:name w:val="Heading 7 Char"/>
    <w:link w:val="697"/>
    <w:uiPriority w:val="9"/>
    <w:pPr>
      <w:pBdr/>
      <w:spacing/>
      <w:ind/>
    </w:pPr>
    <w:rPr>
      <w:rFonts w:ascii="Arial" w:hAnsi="Arial" w:eastAsia="Arial" w:cs="Arial"/>
      <w:b/>
      <w:bCs/>
      <w:i/>
      <w:iCs/>
      <w:sz w:val="22"/>
      <w:szCs w:val="22"/>
    </w:rPr>
  </w:style>
  <w:style w:type="character" w:styleId="730" w:customStyle="1">
    <w:name w:val="Heading 8 Char"/>
    <w:link w:val="698"/>
    <w:uiPriority w:val="9"/>
    <w:pPr>
      <w:pBdr/>
      <w:spacing/>
      <w:ind/>
    </w:pPr>
    <w:rPr>
      <w:rFonts w:ascii="Arial" w:hAnsi="Arial" w:eastAsia="Arial" w:cs="Arial"/>
      <w:i/>
      <w:iCs/>
      <w:sz w:val="22"/>
      <w:szCs w:val="22"/>
    </w:rPr>
  </w:style>
  <w:style w:type="character" w:styleId="731" w:customStyle="1">
    <w:name w:val="Heading 9 Char"/>
    <w:link w:val="699"/>
    <w:uiPriority w:val="9"/>
    <w:pPr>
      <w:pBdr/>
      <w:spacing/>
      <w:ind/>
    </w:pPr>
    <w:rPr>
      <w:rFonts w:ascii="Arial" w:hAnsi="Arial" w:eastAsia="Arial" w:cs="Arial"/>
      <w:i/>
      <w:iCs/>
      <w:sz w:val="21"/>
      <w:szCs w:val="21"/>
    </w:rPr>
  </w:style>
  <w:style w:type="character" w:styleId="732" w:customStyle="1">
    <w:name w:val="Title Char"/>
    <w:link w:val="713"/>
    <w:uiPriority w:val="10"/>
    <w:pPr>
      <w:pBdr/>
      <w:spacing/>
      <w:ind/>
    </w:pPr>
    <w:rPr>
      <w:sz w:val="48"/>
      <w:szCs w:val="48"/>
    </w:rPr>
  </w:style>
  <w:style w:type="character" w:styleId="733" w:customStyle="1">
    <w:name w:val="Subtitle Char"/>
    <w:link w:val="710"/>
    <w:uiPriority w:val="11"/>
    <w:pPr>
      <w:pBdr/>
      <w:spacing/>
      <w:ind/>
    </w:pPr>
    <w:rPr>
      <w:sz w:val="24"/>
      <w:szCs w:val="24"/>
    </w:rPr>
  </w:style>
  <w:style w:type="paragraph" w:styleId="734">
    <w:name w:val="Quote"/>
    <w:basedOn w:val="690"/>
    <w:next w:val="690"/>
    <w:link w:val="735"/>
    <w:uiPriority w:val="29"/>
    <w:qFormat/>
    <w:pPr>
      <w:pBdr/>
      <w:spacing/>
      <w:ind w:right="720" w:left="720"/>
    </w:pPr>
    <w:rPr>
      <w:i/>
    </w:rPr>
  </w:style>
  <w:style w:type="character" w:styleId="735" w:customStyle="1">
    <w:name w:val="Quote Char"/>
    <w:link w:val="734"/>
    <w:uiPriority w:val="29"/>
    <w:pPr>
      <w:pBdr/>
      <w:spacing/>
      <w:ind/>
    </w:pPr>
    <w:rPr>
      <w:i/>
    </w:rPr>
  </w:style>
  <w:style w:type="paragraph" w:styleId="736">
    <w:name w:val="Intense Quote"/>
    <w:basedOn w:val="690"/>
    <w:next w:val="690"/>
    <w:link w:val="7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7" w:customStyle="1">
    <w:name w:val="Intense Quote Char"/>
    <w:link w:val="736"/>
    <w:uiPriority w:val="30"/>
    <w:pPr>
      <w:pBdr/>
      <w:spacing/>
      <w:ind/>
    </w:pPr>
    <w:rPr>
      <w:i/>
    </w:rPr>
  </w:style>
  <w:style w:type="character" w:styleId="738" w:customStyle="1">
    <w:name w:val="Header Char"/>
    <w:link w:val="708"/>
    <w:uiPriority w:val="99"/>
    <w:pPr>
      <w:pBdr/>
      <w:spacing/>
      <w:ind/>
    </w:pPr>
  </w:style>
  <w:style w:type="character" w:styleId="739" w:customStyle="1">
    <w:name w:val="Footer Char"/>
    <w:link w:val="705"/>
    <w:uiPriority w:val="99"/>
    <w:pPr>
      <w:pBdr/>
      <w:spacing/>
      <w:ind/>
    </w:pPr>
  </w:style>
  <w:style w:type="character" w:styleId="740" w:customStyle="1">
    <w:name w:val="Caption Char"/>
    <w:link w:val="705"/>
    <w:uiPriority w:val="99"/>
    <w:pPr>
      <w:pBdr/>
      <w:spacing/>
      <w:ind/>
    </w:pPr>
  </w:style>
  <w:style w:type="table" w:styleId="741" w:customStyle="1">
    <w:name w:val="Table Grid Light"/>
    <w:basedOn w:val="70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Plain Table 1"/>
    <w:basedOn w:val="701"/>
    <w:uiPriority w:val="59"/>
    <w:pPr>
      <w:pBdr/>
      <w:spacing w:after="0" w:line="240" w:lineRule="auto"/>
      <w:ind/>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Plain Table 2"/>
    <w:basedOn w:val="7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Plain Table 3"/>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Plain Table 4"/>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customStyle="1">
    <w:name w:val="Plain Table 5"/>
    <w:basedOn w:val="701"/>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1 Light"/>
    <w:basedOn w:val="701"/>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96969"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1 Light - Accent 1"/>
    <w:basedOn w:val="70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f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1 Light - Accent 2"/>
    <w:basedOn w:val="70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3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1 Light - Accent 3"/>
    <w:basedOn w:val="70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1 Light - Accent 4"/>
    <w:basedOn w:val="70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9"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1 Light - Accent 5"/>
    <w:basedOn w:val="70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customStyle="1">
    <w:name w:val="Grid Table 1 Light - Accent 6"/>
    <w:basedOn w:val="70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2"/>
    <w:basedOn w:val="70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2 - Accent 1"/>
    <w:basedOn w:val="70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2 - Accent 2"/>
    <w:basedOn w:val="70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2 - Accent 3"/>
    <w:basedOn w:val="70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2 - Accent 4"/>
    <w:basedOn w:val="70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2 - Accent 5"/>
    <w:basedOn w:val="70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2 - Accent 6"/>
    <w:basedOn w:val="70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3"/>
    <w:basedOn w:val="701"/>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3 - Accent 1"/>
    <w:basedOn w:val="701"/>
    <w:uiPriority w:val="99"/>
    <w:pPr>
      <w:pBdr/>
      <w:spacing w:after="0" w:line="240" w:lineRule="auto"/>
      <w:ind/>
    </w:pPr>
    <w:tblPr>
      <w:tblBorders>
        <w:bottom w:val="single" w:color="68a3d8" w:themeColor="accent1" w:themeTint="EA" w:sz="4" w:space="0"/>
        <w:insideH w:val="single" w:color="68a3d8" w:themeColor="accent1" w:themeTint="EA" w:sz="4" w:space="0"/>
        <w:insideV w:val="single" w:color="68a3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3 - Accent 2"/>
    <w:basedOn w:val="701"/>
    <w:uiPriority w:val="99"/>
    <w:pPr>
      <w:pBdr/>
      <w:spacing w:after="0" w:line="240" w:lineRule="auto"/>
      <w:ind/>
    </w:pPr>
    <w:tblPr>
      <w:tblBorders>
        <w:bottom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3 - Accent 3"/>
    <w:basedOn w:val="701"/>
    <w:uiPriority w:val="99"/>
    <w:pPr>
      <w:pBdr/>
      <w:spacing w:after="0" w:line="240" w:lineRule="auto"/>
      <w:ind/>
    </w:pPr>
    <w:tblPr>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3 - Accent 4"/>
    <w:basedOn w:val="701"/>
    <w:uiPriority w:val="99"/>
    <w:pPr>
      <w:pBdr/>
      <w:spacing w:after="0" w:line="240" w:lineRule="auto"/>
      <w:ind/>
    </w:pPr>
    <w:tblPr>
      <w:tblBorders>
        <w:bottom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3 - Accent 5"/>
    <w:basedOn w:val="701"/>
    <w:uiPriority w:val="99"/>
    <w:pPr>
      <w:pBdr/>
      <w:spacing w:after="0" w:line="240" w:lineRule="auto"/>
      <w:ind/>
    </w:pPr>
    <w:tblPr>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3 - Accent 6"/>
    <w:basedOn w:val="701"/>
    <w:uiPriority w:val="99"/>
    <w:pPr>
      <w:pBdr/>
      <w:spacing w:after="0" w:line="240" w:lineRule="auto"/>
      <w:ind/>
    </w:pPr>
    <w:tblPr>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4"/>
    <w:basedOn w:val="701"/>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4 - Accent 1"/>
    <w:basedOn w:val="701"/>
    <w:uiPriority w:val="5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3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4 - Accent 2"/>
    <w:basedOn w:val="701"/>
    <w:uiPriority w:val="5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4 - Accent 3"/>
    <w:basedOn w:val="701"/>
    <w:uiPriority w:val="5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4 - Accent 4"/>
    <w:basedOn w:val="701"/>
    <w:uiPriority w:val="5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1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4 - Accent 5"/>
    <w:basedOn w:val="701"/>
    <w:uiPriority w:val="5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1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4 - Accent 6"/>
    <w:basedOn w:val="701"/>
    <w:uiPriority w:val="5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5 Dark"/>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98989" w:themeColor="text1" w:themeTint="75" w:fill="898989" w:themeFill="text1" w:themeFillTint="75"/>
        <w:tcBorders/>
      </w:tcPr>
    </w:tblStylePr>
    <w:tblStylePr w:type="band1Vert">
      <w:pPr>
        <w:pBdr/>
        <w:spacing/>
        <w:ind/>
      </w:pPr>
      <w:tblPr>
        <w:tblBorders/>
      </w:tblPr>
      <w:tcPr>
        <w:shd w:val="clear" w:color="898989" w:themeColor="text1" w:themeTint="75" w:fill="898989"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5 Dark- Accent 1"/>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1eb" w:themeColor="accent1" w:themeTint="75" w:fill="b3d1eb" w:themeFill="accent1" w:themeFillTint="75"/>
        <w:tcBorders/>
      </w:tcPr>
    </w:tblStylePr>
    <w:tblStylePr w:type="band1Vert">
      <w:pPr>
        <w:pBdr/>
        <w:spacing/>
        <w:ind/>
      </w:pPr>
      <w:tblPr>
        <w:tblBorders/>
      </w:tblPr>
      <w:tcPr>
        <w:shd w:val="clear" w:color="b3d1eb" w:themeColor="accent1" w:themeTint="75" w:fill="b3d1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5 Dark - Accent 2"/>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5 Dark - Accent 3"/>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5 Dark- Accent 4"/>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ee289" w:themeColor="accent4" w:themeTint="75" w:fill="fee289" w:themeFill="accent4" w:themeFillTint="75"/>
        <w:tcBorders/>
      </w:tcPr>
    </w:tblStylePr>
    <w:tblStylePr w:type="band1Vert">
      <w:pPr>
        <w:pBdr/>
        <w:spacing/>
        <w:ind/>
      </w:pPr>
      <w:tblPr>
        <w:tblBorders/>
      </w:tblPr>
      <w:tcPr>
        <w:shd w:val="clear" w:color="fee289" w:themeColor="accent4" w:themeTint="75" w:fill="fee2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5 Dark - Accent 5"/>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3" w:themeColor="accent5" w:themeTint="75" w:fill="a9bee3" w:themeFill="accent5" w:themeFillTint="75"/>
        <w:tcBorders/>
      </w:tcPr>
    </w:tblStylePr>
    <w:tblStylePr w:type="band1Vert">
      <w:pPr>
        <w:pBdr/>
        <w:spacing/>
        <w:ind/>
      </w:pPr>
      <w:tblPr>
        <w:tblBorders/>
      </w:tblPr>
      <w:tcPr>
        <w:shd w:val="clear" w:color="a9bee3" w:themeColor="accent5" w:themeTint="75" w:fill="a9be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5 Dark - Accent 6"/>
    <w:basedOn w:val="701"/>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6 Colorful"/>
    <w:basedOn w:val="701"/>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cacaca" w:themeColor="text1" w:themeTint="34" w:fill="cacaca" w:themeFill="text1" w:themeFillTint="34"/>
        <w:tcBorders/>
      </w:tcPr>
    </w:tblStylePr>
    <w:tblStylePr w:type="band1Vert">
      <w:pPr>
        <w:pBdr/>
        <w:spacing/>
        <w:ind/>
      </w:pPr>
      <w:tblPr>
        <w:tblBorders/>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6 Colorful - Accent 1"/>
    <w:basedOn w:val="701"/>
    <w:uiPriority w:val="99"/>
    <w:pPr>
      <w:pBdr/>
      <w:spacing w:after="0" w:line="240" w:lineRule="auto"/>
      <w:ind/>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firstRow">
      <w:rPr>
        <w:b/>
        <w:color w:val="adcdea" w:themeColor="accent1" w:themeTint="80"/>
        <w14:textFill>
          <w14:solidFill>
            <w14:schemeClr w14:val="accent1">
              <w14:lumMod w14:val="50000"/>
              <w14:lumOff w14:val="50000"/>
            </w14:schemeClr>
          </w14:solidFill>
        </w14:textFill>
      </w:rPr>
      <w:pPr>
        <w:pBdr/>
        <w:spacing/>
        <w:ind/>
      </w:pPr>
      <w:tblPr>
        <w:tblBorders/>
      </w:tbl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lastRow">
      <w:rPr>
        <w:b/>
        <w:color w:val="adcdea"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6 Colorful - Accent 2"/>
    <w:basedOn w:val="70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6 Colorful - Accent 3"/>
    <w:basedOn w:val="701"/>
    <w:uiPriority w:val="99"/>
    <w:pPr>
      <w:pBdr/>
      <w:spacing w:after="0" w:line="240" w:lineRule="auto"/>
      <w:ind/>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firstRow">
      <w:rPr>
        <w:b/>
        <w:color w:val="a5a5a5" w:themeColor="accent3" w:themeTint="FF"/>
        <w14:textFill>
          <w14:solidFill>
            <w14:schemeClr w14:val="accent3">
              <w14:lumMod w14:val="100000"/>
              <w14:lumOff w14:val="0"/>
            </w14:schemeClr>
          </w14:solidFill>
        </w14:textFill>
      </w:rPr>
      <w:pPr>
        <w:pBdr/>
        <w:spacing/>
        <w:ind/>
      </w:pPr>
      <w:tblPr>
        <w:tblBorders/>
      </w:tbl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lastRow">
      <w:rPr>
        <w:b/>
        <w:color w:val="a5a5a5" w:themeColor="accent3" w:themeTint="FF"/>
        <w14:textFill>
          <w14:solidFill>
            <w14:schemeClr w14:val="accent3">
              <w14:lumMod w14:val="100000"/>
              <w14:lumOff w14:val="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6 Colorful - Accent 4"/>
    <w:basedOn w:val="70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6 Colorful - Accent 5"/>
    <w:basedOn w:val="701"/>
    <w:uiPriority w:val="99"/>
    <w:pPr>
      <w:pBdr/>
      <w:spacing w:after="0" w:line="240" w:lineRule="auto"/>
      <w:ind/>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4472c4" w:themeColor="accent5"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6 Colorful - Accent 6"/>
    <w:basedOn w:val="701"/>
    <w:uiPriority w:val="99"/>
    <w:pPr>
      <w:pBdr/>
      <w:spacing w:after="0" w:line="240" w:lineRule="auto"/>
      <w:ind/>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4" w:themeColor="accent5"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54174" w:themeColor="accent5" w:themeShade="94"/>
      </w:rPr>
      <w:pPr>
        <w:pBdr/>
        <w:spacing/>
        <w:ind/>
      </w:pPr>
      <w:tblPr>
        <w:tblBorders/>
      </w:tblPr>
      <w:tcPr>
        <w:tcBorders/>
      </w:tcPr>
    </w:tblStylePr>
    <w:tblStylePr w:type="firstRow">
      <w:rPr>
        <w:b/>
        <w:color w:val="254174" w:themeColor="accent5" w:themeShade="94"/>
      </w:rPr>
      <w:pPr>
        <w:pBdr/>
        <w:spacing/>
        <w:ind/>
      </w:pPr>
      <w:tblPr>
        <w:tblBorders/>
      </w:tblPr>
      <w:tcPr>
        <w:tcBorders>
          <w:bottom w:val="single" w:color="70ad47" w:themeColor="accent6" w:sz="12" w:space="0"/>
        </w:tcBorders>
      </w:tcPr>
    </w:tblStylePr>
    <w:tblStylePr w:type="lastCol">
      <w:rPr>
        <w:b/>
        <w:color w:val="254174" w:themeColor="accent5" w:themeShade="94"/>
      </w:rPr>
      <w:pPr>
        <w:pBdr/>
        <w:spacing/>
        <w:ind/>
      </w:pPr>
      <w:tblPr>
        <w:tblBorders/>
      </w:tblPr>
      <w:tcPr>
        <w:tcBorders/>
      </w:tcPr>
    </w:tblStylePr>
    <w:tblStylePr w:type="lastRow">
      <w:rPr>
        <w:b/>
        <w:color w:val="254174"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7 Colorful"/>
    <w:basedOn w:val="701"/>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7 Colorful - Accent 1"/>
    <w:basedOn w:val="701"/>
    <w:uiPriority w:val="99"/>
    <w:pPr>
      <w:pBdr/>
      <w:spacing w:after="0" w:line="240" w:lineRule="auto"/>
      <w:ind/>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cPr>
      <w:tcBorders/>
    </w:tcPr>
    <w:tblStylePr w:type="band1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7 Colorful - Accent 2"/>
    <w:basedOn w:val="701"/>
    <w:uiPriority w:val="99"/>
    <w:pPr>
      <w:pBdr/>
      <w:spacing w:after="0" w:line="240" w:lineRule="auto"/>
      <w:ind/>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7 Colorful - Accent 3"/>
    <w:basedOn w:val="701"/>
    <w:uiPriority w:val="99"/>
    <w:pPr>
      <w:pBdr/>
      <w:spacing w:after="0" w:line="240" w:lineRule="auto"/>
      <w:ind/>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7 Colorful - Accent 4"/>
    <w:basedOn w:val="701"/>
    <w:uiPriority w:val="99"/>
    <w:pPr>
      <w:pBdr/>
      <w:spacing w:after="0" w:line="240" w:lineRule="auto"/>
      <w:ind/>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ef2ca" w:themeColor="accent4" w:themeTint="34" w:fill="fef2ca" w:themeFill="accent4" w:themeFillTint="34"/>
        <w:tcBorders/>
      </w:tcPr>
    </w:tblStylePr>
    <w:tblStylePr w:type="band1Vert">
      <w:pPr>
        <w:pBdr/>
        <w:spacing/>
        <w:ind/>
      </w:pPr>
      <w:tblPr>
        <w:tblBorders/>
      </w:tblPr>
      <w:tcPr>
        <w:shd w:val="clear" w:color="fef2ca" w:themeColor="accent4" w:themeTint="34" w:fill="fef2ca" w:themeFill="accent4" w:themeFillTint="34"/>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7 Colorful - Accent 5"/>
    <w:basedOn w:val="701"/>
    <w:uiPriority w:val="99"/>
    <w:pPr>
      <w:pBdr/>
      <w:spacing w:after="0" w:line="240" w:lineRule="auto"/>
      <w:ind/>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4" w:themeColor="accent5" w:themeShade="94"/>
        <w:sz w:val="22"/>
      </w:rPr>
      <w:pPr>
        <w:pBdr/>
        <w:spacing/>
        <w:ind/>
      </w:pPr>
      <w:tblPr>
        <w:tblBorders/>
      </w:tblPr>
      <w:tcPr>
        <w:shd w:val="clear" w:color="d8e2f2" w:themeColor="accent5" w:themeTint="34" w:fill="d8e2f2" w:themeFill="accent5" w:themeFillTint="34"/>
        <w:tcBorders/>
      </w:tcPr>
    </w:tblStylePr>
    <w:tblStylePr w:type="band1Vert">
      <w:pPr>
        <w:pBdr/>
        <w:spacing/>
        <w:ind/>
      </w:pPr>
      <w:tblPr>
        <w:tblBorders/>
      </w:tblPr>
      <w:tcPr>
        <w:shd w:val="clear" w:color="d8e2f2" w:themeColor="accent5" w:themeTint="34" w:fill="d8e2f2" w:themeFill="accent5" w:themeFillTint="34"/>
        <w:tcBorders/>
      </w:tcPr>
    </w:tblStylePr>
    <w:tblStylePr w:type="band2Horz">
      <w:rPr>
        <w:rFonts w:ascii="Arial" w:hAnsi="Arial"/>
        <w:color w:val="254174"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4" w:themeColor="accent5"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7 Colorful - Accent 6"/>
    <w:basedOn w:val="701"/>
    <w:uiPriority w:val="99"/>
    <w:pPr>
      <w:pBdr/>
      <w:spacing w:after="0" w:line="240" w:lineRule="auto"/>
      <w:ind/>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4"/>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1 Light"/>
    <w:basedOn w:val="701"/>
    <w:uiPriority w:val="99"/>
    <w:pPr>
      <w:pBdr/>
      <w:spacing w:after="0" w:line="240" w:lineRule="auto"/>
      <w:ind/>
    </w:pPr>
    <w:tblPr>
      <w:tblBorders/>
    </w:tblPr>
    <w:tcPr>
      <w:tcBorders/>
    </w:tcPr>
    <w:tblStylePr w:type="band1Horz">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1 Light - Accent 1"/>
    <w:basedOn w:val="701"/>
    <w:uiPriority w:val="99"/>
    <w:pPr>
      <w:pBdr/>
      <w:spacing w:after="0" w:line="240" w:lineRule="auto"/>
      <w:ind/>
    </w:pPr>
    <w:tblPr>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1 Light - Accent 2"/>
    <w:basedOn w:val="701"/>
    <w:uiPriority w:val="99"/>
    <w:pPr>
      <w:pBdr/>
      <w:spacing w:after="0" w:line="240" w:lineRule="auto"/>
      <w:ind/>
    </w:pPr>
    <w:tblPr>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1 Light - Accent 3"/>
    <w:basedOn w:val="701"/>
    <w:uiPriority w:val="99"/>
    <w:pPr>
      <w:pBdr/>
      <w:spacing w:after="0" w:line="240" w:lineRule="auto"/>
      <w:ind/>
    </w:pPr>
    <w:tblPr>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1 Light - Accent 4"/>
    <w:basedOn w:val="701"/>
    <w:uiPriority w:val="99"/>
    <w:pPr>
      <w:pBdr/>
      <w:spacing w:after="0" w:line="240" w:lineRule="auto"/>
      <w:ind/>
    </w:pPr>
    <w:tblPr>
      <w:tblBorders/>
    </w:tblPr>
    <w:tcPr>
      <w:tcBorders/>
    </w:tcPr>
    <w:tblStylePr w:type="band1Horz">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1 Light - Accent 5"/>
    <w:basedOn w:val="701"/>
    <w:uiPriority w:val="99"/>
    <w:pPr>
      <w:pBdr/>
      <w:spacing w:after="0" w:line="240" w:lineRule="auto"/>
      <w:ind/>
    </w:pPr>
    <w:tblPr>
      <w:tblBorders/>
    </w:tblPr>
    <w:tcPr>
      <w:tcBorders/>
    </w:tcPr>
    <w:tblStylePr w:type="band1Horz">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List Table 1 Light - Accent 6"/>
    <w:basedOn w:val="701"/>
    <w:uiPriority w:val="99"/>
    <w:pPr>
      <w:pBdr/>
      <w:spacing w:after="0" w:line="240" w:lineRule="auto"/>
      <w:ind/>
    </w:pPr>
    <w:tblPr>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2"/>
    <w:basedOn w:val="701"/>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2 - Accent 1"/>
    <w:basedOn w:val="701"/>
    <w:uiPriority w:val="99"/>
    <w:pPr>
      <w:pBdr/>
      <w:spacing w:after="0" w:line="240" w:lineRule="auto"/>
      <w:ind/>
    </w:pPr>
    <w:tblPr>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2 - Accent 2"/>
    <w:basedOn w:val="701"/>
    <w:uiPriority w:val="99"/>
    <w:pPr>
      <w:pBdr/>
      <w:spacing w:after="0" w:line="240" w:lineRule="auto"/>
      <w:ind/>
    </w:pPr>
    <w:tblPr>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2 - Accent 3"/>
    <w:basedOn w:val="701"/>
    <w:uiPriority w:val="99"/>
    <w:pPr>
      <w:pBdr/>
      <w:spacing w:after="0" w:line="240" w:lineRule="auto"/>
      <w:ind/>
    </w:pPr>
    <w:tblPr>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2 - Accent 4"/>
    <w:basedOn w:val="701"/>
    <w:uiPriority w:val="99"/>
    <w:pPr>
      <w:pBdr/>
      <w:spacing w:after="0" w:line="240" w:lineRule="auto"/>
      <w:ind/>
    </w:pPr>
    <w:tblPr>
      <w:tblBorders>
        <w:top w:val="single" w:color="ffdb6e" w:themeColor="accent4" w:themeTint="90" w:sz="4" w:space="0"/>
        <w:bottom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2 - Accent 5"/>
    <w:basedOn w:val="701"/>
    <w:uiPriority w:val="99"/>
    <w:pPr>
      <w:pBdr/>
      <w:spacing w:after="0" w:line="240" w:lineRule="auto"/>
      <w:ind/>
    </w:pPr>
    <w:tblPr>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2 - Accent 6"/>
    <w:basedOn w:val="701"/>
    <w:uiPriority w:val="99"/>
    <w:pPr>
      <w:pBdr/>
      <w:spacing w:after="0" w:line="240" w:lineRule="auto"/>
      <w:ind/>
    </w:pPr>
    <w:tblPr>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3"/>
    <w:basedOn w:val="70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3 - Accent 1"/>
    <w:basedOn w:val="701"/>
    <w:uiPriority w:val="99"/>
    <w:pPr>
      <w:pBdr/>
      <w:spacing w:after="0" w:line="240" w:lineRule="auto"/>
      <w:ind/>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3 - Accent 2"/>
    <w:basedOn w:val="701"/>
    <w:uiPriority w:val="99"/>
    <w:pPr>
      <w:pBdr/>
      <w:spacing w:after="0" w:line="240" w:lineRule="auto"/>
      <w:ind/>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pPr>
        <w:pBdr/>
        <w:spacing/>
        <w:ind/>
      </w:pPr>
      <w:tblPr>
        <w:tblBorders/>
      </w:tblPr>
      <w:tcPr>
        <w:tcBorders>
          <w:left w:val="single" w:color="f4b285" w:themeColor="accent2" w:themeTint="97" w:sz="4" w:space="0"/>
          <w:right w:val="single" w:color="f4b28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285"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3 - Accent 3"/>
    <w:basedOn w:val="701"/>
    <w:uiPriority w:val="99"/>
    <w:pPr>
      <w:pBdr/>
      <w:spacing w:after="0" w:line="240" w:lineRule="auto"/>
      <w:ind/>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3 - Accent 4"/>
    <w:basedOn w:val="701"/>
    <w:uiPriority w:val="99"/>
    <w:pPr>
      <w:pBdr/>
      <w:spacing w:after="0" w:line="240" w:lineRule="auto"/>
      <w:ind/>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pPr>
        <w:pBdr/>
        <w:spacing/>
        <w:ind/>
      </w:pPr>
      <w:tblPr>
        <w:tblBorders/>
      </w:tblPr>
      <w:tcPr>
        <w:tcBorders>
          <w:left w:val="single" w:color="ffd864" w:themeColor="accent4" w:themeTint="9A" w:sz="4" w:space="0"/>
          <w:right w:val="single" w:color="ffd864"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4"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3 - Accent 5"/>
    <w:basedOn w:val="701"/>
    <w:uiPriority w:val="99"/>
    <w:pPr>
      <w:pBdr/>
      <w:spacing w:after="0" w:line="240" w:lineRule="auto"/>
      <w:ind/>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pPr>
        <w:pBdr/>
        <w:spacing/>
        <w:ind/>
      </w:pPr>
      <w:tblPr>
        <w:tblBorders/>
      </w:tblPr>
      <w:tcPr>
        <w:tcBorders>
          <w:left w:val="single" w:color="8ea9db" w:themeColor="accent5" w:themeTint="9A" w:sz="4" w:space="0"/>
          <w:right w:val="single" w:color="8e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ea9db" w:themeColor="accent5" w:themeTint="9A" w:fill="8e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3 - Accent 6"/>
    <w:basedOn w:val="701"/>
    <w:uiPriority w:val="99"/>
    <w:pPr>
      <w:pBdr/>
      <w:spacing w:after="0" w:line="240" w:lineRule="auto"/>
      <w:ind/>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4"/>
    <w:basedOn w:val="701"/>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4 - Accent 1"/>
    <w:basedOn w:val="701"/>
    <w:uiPriority w:val="99"/>
    <w:pPr>
      <w:pBdr/>
      <w:spacing w:after="0" w:line="240" w:lineRule="auto"/>
      <w:ind/>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4 - Accent 2"/>
    <w:basedOn w:val="701"/>
    <w:uiPriority w:val="99"/>
    <w:pPr>
      <w:pBdr/>
      <w:spacing w:after="0" w:line="240" w:lineRule="auto"/>
      <w:ind/>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4 - Accent 3"/>
    <w:basedOn w:val="701"/>
    <w:uiPriority w:val="99"/>
    <w:pPr>
      <w:pBdr/>
      <w:spacing w:after="0" w:line="240" w:lineRule="auto"/>
      <w:ind/>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4 - Accent 4"/>
    <w:basedOn w:val="701"/>
    <w:uiPriority w:val="99"/>
    <w:pPr>
      <w:pBdr/>
      <w:spacing w:after="0" w:line="240" w:lineRule="auto"/>
      <w:ind/>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cPr>
      <w:tcBorders/>
    </w:tcPr>
    <w:tblStylePr w:type="band1Horz">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1Vert">
      <w:rPr>
        <w:rFonts w:ascii="Arial" w:hAnsi="Arial"/>
        <w:color w:val="404040"/>
        <w:sz w:val="22"/>
      </w:rPr>
      <w:pPr>
        <w:pBdr/>
        <w:spacing/>
        <w:ind/>
      </w:pPr>
      <w:tblPr>
        <w:tblBorders/>
      </w:tblPr>
      <w:tcPr>
        <w:shd w:val="clear" w:color="ffefbe" w:themeColor="accent4" w:themeTint="40" w:fill="ffefbe"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4 - Accent 5"/>
    <w:basedOn w:val="701"/>
    <w:uiPriority w:val="99"/>
    <w:pPr>
      <w:pBdr/>
      <w:spacing w:after="0" w:line="240" w:lineRule="auto"/>
      <w:ind/>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1Vert">
      <w:rPr>
        <w:rFonts w:ascii="Arial" w:hAnsi="Arial"/>
        <w:color w:val="404040"/>
        <w:sz w:val="22"/>
      </w:rPr>
      <w:pPr>
        <w:pBdr/>
        <w:spacing/>
        <w:ind/>
      </w:pPr>
      <w:tblPr>
        <w:tblBorders/>
      </w:tblPr>
      <w:tcPr>
        <w:shd w:val="clear" w:color="d0dbf0" w:themeColor="accent5" w:themeTint="40" w:fill="d0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4 - Accent 6"/>
    <w:basedOn w:val="701"/>
    <w:uiPriority w:val="99"/>
    <w:pPr>
      <w:pBdr/>
      <w:spacing w:after="0" w:line="240" w:lineRule="auto"/>
      <w:ind/>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5 Dark"/>
    <w:basedOn w:val="701"/>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cBorders/>
    </w:tcPr>
    <w:tblStylePr w:type="band1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5 Dark - Accent 1"/>
    <w:basedOn w:val="701"/>
    <w:uiPriority w:val="99"/>
    <w:pPr>
      <w:pBdr/>
      <w:spacing w:after="0" w:line="240" w:lineRule="auto"/>
      <w:ind/>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5 Dark - Accent 2"/>
    <w:basedOn w:val="701"/>
    <w:uiPriority w:val="99"/>
    <w:pPr>
      <w:pBdr/>
      <w:spacing w:after="0" w:line="240" w:lineRule="auto"/>
      <w:ind/>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cPr>
      <w:tcBorders/>
    </w:tcPr>
    <w:tblStylePr w:type="band1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5 Dark - Accent 3"/>
    <w:basedOn w:val="701"/>
    <w:uiPriority w:val="99"/>
    <w:pPr>
      <w:pBdr/>
      <w:spacing w:after="0" w:line="240" w:lineRule="auto"/>
      <w:ind/>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5 Dark - Accent 4"/>
    <w:basedOn w:val="701"/>
    <w:uiPriority w:val="99"/>
    <w:pPr>
      <w:pBdr/>
      <w:spacing w:after="0" w:line="240" w:lineRule="auto"/>
      <w:ind/>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cPr>
      <w:tcBorders/>
    </w:tcPr>
    <w:tblStylePr w:type="band1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5 Dark - Accent 5"/>
    <w:basedOn w:val="701"/>
    <w:uiPriority w:val="99"/>
    <w:pPr>
      <w:pBdr/>
      <w:spacing w:after="0" w:line="240" w:lineRule="auto"/>
      <w:ind/>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cPr>
      <w:tcBorders/>
    </w:tcPr>
    <w:tblStylePr w:type="band1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5 Dark - Accent 6"/>
    <w:basedOn w:val="701"/>
    <w:uiPriority w:val="99"/>
    <w:pPr>
      <w:pBdr/>
      <w:spacing w:after="0" w:line="240" w:lineRule="auto"/>
      <w:ind/>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6 Colorful"/>
    <w:basedOn w:val="701"/>
    <w:uiPriority w:val="99"/>
    <w:pPr>
      <w:pBdr/>
      <w:spacing w:after="0" w:line="240" w:lineRule="auto"/>
      <w:ind/>
    </w:pPr>
    <w:tblPr>
      <w:tblBorders>
        <w:top w:val="single" w:color="7e7e7e" w:themeColor="text1" w:themeTint="80" w:sz="4" w:space="0"/>
        <w:bottom w:val="single" w:color="7e7e7e" w:themeColor="text1" w:themeTint="80" w:sz="4" w:space="0"/>
      </w:tblBorders>
    </w:tblPr>
    <w:tcPr>
      <w:tcBorders/>
    </w:tcPr>
    <w:tblStylePr w:type="band1Horz">
      <w:rPr>
        <w:rFonts w:ascii="Arial" w:hAnsi="Arial"/>
        <w:color w:val="000000" w:themeColor="text1"/>
        <w:sz w:val="22"/>
        <w14:textFill>
          <w14:solidFill>
            <w14:schemeClr w14:val="tx1"/>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14:textFill>
          <w14:solidFill>
            <w14:schemeClr w14:val="tx1"/>
          </w14:solidFill>
        </w14:textFill>
      </w:rPr>
      <w:pPr>
        <w:pBdr/>
        <w:spacing/>
        <w:ind/>
      </w:pPr>
      <w:tblPr>
        <w:tblBorders/>
      </w:tblPr>
      <w:tcPr>
        <w:tcBorders/>
      </w:tcPr>
    </w:tblStylePr>
    <w:tblStylePr w:type="firstRow">
      <w:rPr>
        <w:b/>
        <w:color w:val="000000" w:themeColor="text1"/>
        <w14:textFill>
          <w14:solidFill>
            <w14:schemeClr w14:val="tx1"/>
          </w14:solidFill>
        </w14:textFill>
      </w:rPr>
      <w:pPr>
        <w:pBdr/>
        <w:spacing/>
        <w:ind/>
      </w:pPr>
      <w:tblPr>
        <w:tblBorders/>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Pr>
      <w:tcPr>
        <w:tcBorders/>
      </w:tcPr>
    </w:tblStylePr>
    <w:tblStylePr w:type="lastRow">
      <w:rPr>
        <w:b/>
        <w:color w:val="000000" w:themeColor="text1"/>
        <w14:textFill>
          <w14:solidFill>
            <w14:schemeClr w14:val="tx1"/>
          </w14:solidFill>
        </w14:textFill>
      </w:rPr>
      <w:pPr>
        <w:pBdr/>
        <w:spacing/>
        <w:ind/>
      </w:pPr>
      <w:tblPr>
        <w:tblBorders/>
      </w:tblPr>
      <w:tcPr>
        <w:tcBorders>
          <w:top w:val="single" w:color="7e7e7e"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6 Colorful - Accent 1"/>
    <w:basedOn w:val="701"/>
    <w:uiPriority w:val="99"/>
    <w:pPr>
      <w:pBdr/>
      <w:spacing w:after="0" w:line="240" w:lineRule="auto"/>
      <w:ind/>
    </w:pPr>
    <w:tblPr>
      <w:tblBorders>
        <w:top w:val="single" w:color="5b9bd5" w:themeColor="accent1" w:sz="4" w:space="0"/>
        <w:bottom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45b8c" w:themeColor="accent1" w:themeShade="94"/>
      </w:rPr>
      <w:pPr>
        <w:pBdr/>
        <w:spacing/>
        <w:ind/>
      </w:pPr>
      <w:tblPr>
        <w:tblBorders/>
      </w:tblPr>
      <w:tcPr>
        <w:tcBorders/>
      </w:tcPr>
    </w:tblStylePr>
    <w:tblStylePr w:type="firstRow">
      <w:rPr>
        <w:b/>
        <w:color w:val="245b8c" w:themeColor="accent1" w:themeShade="94"/>
      </w:rPr>
      <w:pPr>
        <w:pBdr/>
        <w:spacing/>
        <w:ind/>
      </w:pPr>
      <w:tblPr>
        <w:tblBorders/>
      </w:tblPr>
      <w:tcPr>
        <w:tcBorders>
          <w:bottom w:val="single" w:color="5b9bd5" w:themeColor="accent1" w:sz="4" w:space="0"/>
        </w:tcBorders>
      </w:tcPr>
    </w:tblStylePr>
    <w:tblStylePr w:type="lastCol">
      <w:rPr>
        <w:b/>
        <w:color w:val="245b8c" w:themeColor="accent1" w:themeShade="94"/>
      </w:rPr>
      <w:pPr>
        <w:pBdr/>
        <w:spacing/>
        <w:ind/>
      </w:pPr>
      <w:tblPr>
        <w:tblBorders/>
      </w:tblPr>
      <w:tcPr>
        <w:tcBorders/>
      </w:tcPr>
    </w:tblStylePr>
    <w:tblStylePr w:type="lastRow">
      <w:rPr>
        <w:b/>
        <w:color w:val="245b8c" w:themeColor="accent1" w:themeShade="94"/>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6 Colorful - Accent 2"/>
    <w:basedOn w:val="701"/>
    <w:uiPriority w:val="99"/>
    <w:pPr>
      <w:pBdr/>
      <w:spacing w:after="0" w:line="240" w:lineRule="auto"/>
      <w:ind/>
    </w:pPr>
    <w:tblPr>
      <w:tblBorders>
        <w:top w:val="single" w:color="f4b285" w:themeColor="accent2" w:themeTint="97" w:sz="4" w:space="0"/>
        <w:bottom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f4b285" w:themeColor="accent2" w:themeTint="96"/>
        <w14:textFill>
          <w14:solidFill>
            <w14:schemeClr w14:val="accent2">
              <w14:lumMod w14:val="59000"/>
              <w14:lumOff w14:val="41000"/>
            </w14:schemeClr>
          </w14:solidFill>
        </w14:textFill>
      </w:rPr>
      <w:pPr>
        <w:pBdr/>
        <w:spacing/>
        <w:ind/>
      </w:pPr>
      <w:tblPr>
        <w:tblBorders/>
      </w:tbl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f4b285" w:themeColor="accent2" w:themeTint="96"/>
        <w14:textFill>
          <w14:solidFill>
            <w14:schemeClr w14:val="accent2">
              <w14:lumMod w14:val="59000"/>
              <w14:lumOff w14:val="41000"/>
            </w14:schemeClr>
          </w14:solidFill>
        </w14:textFill>
      </w:rPr>
      <w:pPr>
        <w:pBdr/>
        <w:spacing/>
        <w:ind/>
      </w:pPr>
      <w:tblPr>
        <w:tblBorders/>
      </w:tblPr>
      <w:tcPr>
        <w:tcBorders>
          <w:top w:val="single" w:color="f4b28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6 Colorful - Accent 3"/>
    <w:basedOn w:val="701"/>
    <w:uiPriority w:val="99"/>
    <w:pPr>
      <w:pBdr/>
      <w:spacing w:after="0" w:line="240" w:lineRule="auto"/>
      <w:ind/>
    </w:pPr>
    <w:tblPr>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firstRow">
      <w:rPr>
        <w:b/>
        <w:color w:val="c9c9c9" w:themeColor="accent3" w:themeTint="99"/>
        <w14:textFill>
          <w14:solidFill>
            <w14:schemeClr w14:val="accent3">
              <w14:lumMod w14:val="60000"/>
              <w14:lumOff w14:val="40000"/>
            </w14:schemeClr>
          </w14:solidFill>
        </w14:textFill>
      </w:rPr>
      <w:pPr>
        <w:pBdr/>
        <w:spacing/>
        <w:ind/>
      </w:pPr>
      <w:tblPr>
        <w:tblBorders/>
      </w:tbl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lastRow">
      <w:rPr>
        <w:b/>
        <w:color w:val="c9c9c9" w:themeColor="accent3" w:themeTint="99"/>
        <w14:textFill>
          <w14:solidFill>
            <w14:schemeClr w14:val="accent3">
              <w14:lumMod w14:val="60000"/>
              <w14:lumOff w14:val="40000"/>
            </w14:schemeClr>
          </w14:solidFill>
        </w14:textFill>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6 Colorful - Accent 4"/>
    <w:basedOn w:val="701"/>
    <w:uiPriority w:val="99"/>
    <w:pPr>
      <w:pBdr/>
      <w:spacing w:after="0" w:line="240" w:lineRule="auto"/>
      <w:ind/>
    </w:pPr>
    <w:tblPr>
      <w:tblBorders>
        <w:top w:val="single" w:color="ffd864" w:themeColor="accent4" w:themeTint="9A" w:sz="4" w:space="0"/>
        <w:bottom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ffd966" w:themeColor="accent4" w:themeTint="99"/>
        <w14:textFill>
          <w14:solidFill>
            <w14:schemeClr w14:val="accent4">
              <w14:lumMod w14:val="60000"/>
              <w14:lumOff w14:val="40000"/>
            </w14:schemeClr>
          </w14:solidFill>
        </w14:textFill>
      </w:rPr>
      <w:pPr>
        <w:pBdr/>
        <w:spacing/>
        <w:ind/>
      </w:pPr>
      <w:tblPr>
        <w:tblBorders/>
      </w:tbl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ffd966" w:themeColor="accent4" w:themeTint="99"/>
        <w14:textFill>
          <w14:solidFill>
            <w14:schemeClr w14:val="accent4">
              <w14:lumMod w14:val="60000"/>
              <w14:lumOff w14:val="40000"/>
            </w14:schemeClr>
          </w14:solidFill>
        </w14:textFill>
      </w:rPr>
      <w:pPr>
        <w:pBdr/>
        <w:spacing/>
        <w:ind/>
      </w:pPr>
      <w:tblPr>
        <w:tblBorders/>
      </w:tblPr>
      <w:tcPr>
        <w:tcBorders>
          <w:top w:val="single" w:color="ffd864"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6 Colorful - Accent 5"/>
    <w:basedOn w:val="701"/>
    <w:uiPriority w:val="99"/>
    <w:pPr>
      <w:pBdr/>
      <w:spacing w:after="0" w:line="240" w:lineRule="auto"/>
      <w:ind/>
    </w:pPr>
    <w:tblPr>
      <w:tblBorders>
        <w:top w:val="single" w:color="8ea9db" w:themeColor="accent5" w:themeTint="9A" w:sz="4" w:space="0"/>
        <w:bottom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firstRow">
      <w:rPr>
        <w:b/>
        <w:color w:val="8faadc" w:themeColor="accent5" w:themeTint="99"/>
        <w14:textFill>
          <w14:solidFill>
            <w14:schemeClr w14:val="accent5">
              <w14:lumMod w14:val="60000"/>
              <w14:lumOff w14:val="40000"/>
            </w14:schemeClr>
          </w14:solidFill>
        </w14:textFill>
      </w:rPr>
      <w:pPr>
        <w:pBdr/>
        <w:spacing/>
        <w:ind/>
      </w:pPr>
      <w:tblPr>
        <w:tblBorders/>
      </w:tbl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lastRow">
      <w:rPr>
        <w:b/>
        <w:color w:val="8faadc" w:themeColor="accent5" w:themeTint="99"/>
        <w14:textFill>
          <w14:solidFill>
            <w14:schemeClr w14:val="accent5">
              <w14:lumMod w14:val="60000"/>
              <w14:lumOff w14:val="40000"/>
            </w14:schemeClr>
          </w14:solidFill>
        </w14:textFill>
      </w:rPr>
      <w:pPr>
        <w:pBdr/>
        <w:spacing/>
        <w:ind/>
      </w:pPr>
      <w:tblPr>
        <w:tblBorders/>
      </w:tblPr>
      <w:tcPr>
        <w:tcBorders>
          <w:top w:val="single" w:color="8e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6 Colorful - Accent 6"/>
    <w:basedOn w:val="701"/>
    <w:uiPriority w:val="99"/>
    <w:pPr>
      <w:pBdr/>
      <w:spacing w:after="0" w:line="240" w:lineRule="auto"/>
      <w:ind/>
    </w:pPr>
    <w:tblPr>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firstRow">
      <w:rPr>
        <w:b/>
        <w:color w:val="a9d18e" w:themeColor="accent6" w:themeTint="99"/>
        <w14:textFill>
          <w14:solidFill>
            <w14:schemeClr w14:val="accent6">
              <w14:lumMod w14:val="60000"/>
              <w14:lumOff w14:val="40000"/>
            </w14:schemeClr>
          </w14:solidFill>
        </w14:textFill>
      </w:rPr>
      <w:pPr>
        <w:pBdr/>
        <w:spacing/>
        <w:ind/>
      </w:pPr>
      <w:tblPr>
        <w:tblBorders/>
      </w:tbl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lastRow">
      <w:rPr>
        <w:b/>
        <w:color w:val="a9d18e" w:themeColor="accent6" w:themeTint="99"/>
        <w14:textFill>
          <w14:solidFill>
            <w14:schemeClr w14:val="accent6">
              <w14:lumMod w14:val="60000"/>
              <w14:lumOff w14:val="40000"/>
            </w14:schemeClr>
          </w14:solidFill>
        </w14:textFill>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7 Colorful"/>
    <w:basedOn w:val="701"/>
    <w:uiPriority w:val="99"/>
    <w:pPr>
      <w:pBdr/>
      <w:spacing w:after="0" w:line="240" w:lineRule="auto"/>
      <w:ind/>
    </w:pPr>
    <w:tblPr>
      <w:tblBorders>
        <w:right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7 Colorful - Accent 1"/>
    <w:basedOn w:val="701"/>
    <w:uiPriority w:val="99"/>
    <w:pPr>
      <w:pBdr/>
      <w:spacing w:after="0" w:line="240" w:lineRule="auto"/>
      <w:ind/>
    </w:pPr>
    <w:tblPr>
      <w:tblBorders>
        <w:right w:val="single" w:color="5b9bd5" w:themeColor="accent1" w:sz="4" w:space="0"/>
      </w:tblBorders>
    </w:tblPr>
    <w:tcPr>
      <w:tcBorders/>
    </w:tcPr>
    <w:tblStylePr w:type="band1Horz">
      <w:rPr>
        <w:rFonts w:ascii="Arial" w:hAnsi="Arial"/>
        <w:color w:val="245b8c" w:themeColor="accent1" w:themeShade="94"/>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b8c"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c" w:themeColor="accent1"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7 Colorful - Accent 2"/>
    <w:basedOn w:val="701"/>
    <w:uiPriority w:val="99"/>
    <w:pPr>
      <w:pBdr/>
      <w:spacing w:after="0" w:line="240" w:lineRule="auto"/>
      <w:ind/>
    </w:pPr>
    <w:tblPr>
      <w:tblBorders>
        <w:right w:val="single" w:color="f4b285" w:themeColor="accent2" w:themeTint="97" w:sz="4" w:space="0"/>
      </w:tblBorders>
    </w:tblPr>
    <w:tcPr>
      <w:tcBorders/>
    </w:tcPr>
    <w:tblStylePr w:type="band1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7 Colorful - Accent 3"/>
    <w:basedOn w:val="701"/>
    <w:uiPriority w:val="99"/>
    <w:pPr>
      <w:pBdr/>
      <w:spacing w:after="0" w:line="240" w:lineRule="auto"/>
      <w:ind/>
    </w:pPr>
    <w:tblPr>
      <w:tblBorders>
        <w:right w:val="single" w:color="c9c9c9" w:themeColor="accent3" w:themeTint="98" w:sz="4" w:space="0"/>
      </w:tblBorders>
    </w:tblPr>
    <w:tcPr>
      <w:tcBorders/>
    </w:tcPr>
    <w:tblStylePr w:type="band1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7 Colorful - Accent 4"/>
    <w:basedOn w:val="701"/>
    <w:uiPriority w:val="99"/>
    <w:pPr>
      <w:pBdr/>
      <w:spacing w:after="0" w:line="240" w:lineRule="auto"/>
      <w:ind/>
    </w:pPr>
    <w:tblPr>
      <w:tblBorders>
        <w:right w:val="single" w:color="ffd864" w:themeColor="accent4" w:themeTint="9A" w:sz="4" w:space="0"/>
      </w:tblBorders>
    </w:tblPr>
    <w:tcPr>
      <w:tcBorders/>
    </w:tcPr>
    <w:tblStylePr w:type="band1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efbe" w:themeColor="accent4" w:themeTint="40" w:fill="ffefbe" w:themeFill="accent4" w:themeFillTint="40"/>
        <w:tcBorders/>
      </w:tcPr>
    </w:tblStylePr>
    <w:tblStylePr w:type="band1Vert">
      <w:pPr>
        <w:pBdr/>
        <w:spacing/>
        <w:ind/>
      </w:pPr>
      <w:tblPr>
        <w:tblBorders/>
      </w:tblPr>
      <w:tcPr>
        <w:shd w:val="clear" w:color="ffefbe" w:themeColor="accent4" w:themeTint="40" w:fill="ffefbe" w:themeFill="accent4" w:themeFillTint="40"/>
        <w:tcBorders/>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7 Colorful - Accent 5"/>
    <w:basedOn w:val="701"/>
    <w:uiPriority w:val="99"/>
    <w:pPr>
      <w:pBdr/>
      <w:spacing w:after="0" w:line="240" w:lineRule="auto"/>
      <w:ind/>
    </w:pPr>
    <w:tblPr>
      <w:tblBorders>
        <w:right w:val="single" w:color="8ea9db" w:themeColor="accent5" w:themeTint="9A" w:sz="4" w:space="0"/>
      </w:tblBorders>
    </w:tblPr>
    <w:tcPr>
      <w:tcBorders/>
    </w:tcPr>
    <w:tblStylePr w:type="band1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d0dbf0" w:themeColor="accent5" w:themeTint="40" w:fill="d0dbf0" w:themeFill="accent5" w:themeFillTint="40"/>
        <w:tcBorders/>
      </w:tcPr>
    </w:tblStylePr>
    <w:tblStylePr w:type="band1Vert">
      <w:pPr>
        <w:pBdr/>
        <w:spacing/>
        <w:ind/>
      </w:pPr>
      <w:tblPr>
        <w:tblBorders/>
      </w:tblPr>
      <w:tcPr>
        <w:shd w:val="clear" w:color="d0dbf0" w:themeColor="accent5" w:themeTint="40" w:fill="d0dbf0" w:themeFill="accent5" w:themeFillTint="40"/>
        <w:tcBorders/>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7 Colorful - Accent 6"/>
    <w:basedOn w:val="701"/>
    <w:uiPriority w:val="99"/>
    <w:pPr>
      <w:pBdr/>
      <w:spacing w:after="0" w:line="240" w:lineRule="auto"/>
      <w:ind/>
    </w:pPr>
    <w:tblPr>
      <w:tblBorders>
        <w:right w:val="single" w:color="a9d08e" w:themeColor="accent6" w:themeTint="98" w:sz="4" w:space="0"/>
      </w:tblBorders>
    </w:tblPr>
    <w:tcPr>
      <w:tcBorders/>
    </w:tcPr>
    <w:tblStylePr w:type="band1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ned - Accent"/>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ned - Accent 1"/>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2"/>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3"/>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4"/>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ned - Accent 5"/>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ned - Accent 6"/>
    <w:basedOn w:val="701"/>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amp; Lined - Accent"/>
    <w:basedOn w:val="701"/>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amp; Lined - Accent 1"/>
    <w:basedOn w:val="701"/>
    <w:uiPriority w:val="99"/>
    <w:pPr>
      <w:pBdr/>
      <w:spacing w:after="0" w:line="240" w:lineRule="auto"/>
      <w:ind/>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fir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Col">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lastRow">
      <w:rPr>
        <w:rFonts w:ascii="Arial" w:hAnsi="Arial"/>
        <w:color w:val="f2f2f2"/>
        <w:sz w:val="22"/>
      </w:rPr>
      <w:pPr>
        <w:pBdr/>
        <w:spacing/>
        <w:ind/>
      </w:pPr>
      <w:tblPr>
        <w:tblBorders/>
      </w:tblPr>
      <w:tcPr>
        <w:shd w:val="clear" w:color="68a3d8" w:themeColor="accent1" w:themeTint="EA" w:fill="68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2"/>
    <w:basedOn w:val="701"/>
    <w:uiPriority w:val="99"/>
    <w:pPr>
      <w:pBdr/>
      <w:spacing w:after="0" w:line="240" w:lineRule="auto"/>
      <w:ind/>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4b285"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3"/>
    <w:basedOn w:val="701"/>
    <w:uiPriority w:val="99"/>
    <w:pPr>
      <w:pBdr/>
      <w:spacing w:after="0" w:line="240" w:lineRule="auto"/>
      <w:ind/>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4"/>
    <w:basedOn w:val="701"/>
    <w:uiPriority w:val="99"/>
    <w:pPr>
      <w:pBdr/>
      <w:spacing w:after="0" w:line="240" w:lineRule="auto"/>
      <w:ind/>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band2Vert">
      <w:rPr>
        <w:rFonts w:ascii="Arial" w:hAnsi="Arial"/>
        <w:color w:val="404040"/>
        <w:sz w:val="22"/>
      </w:rPr>
      <w:pPr>
        <w:pBdr/>
        <w:spacing/>
        <w:ind/>
      </w:pPr>
      <w:tblPr>
        <w:tblBorders/>
      </w:tblPr>
      <w:tcPr>
        <w:shd w:val="clear" w:color="fef2ca" w:themeColor="accent4" w:themeTint="34" w:fill="fef2ca" w:themeFill="accent4" w:themeFillTint="34"/>
        <w:tcBorders/>
      </w:tcPr>
    </w:tblStylePr>
    <w:tblStylePr w:type="fir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d864"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amp; Lined - Accent 5"/>
    <w:basedOn w:val="701"/>
    <w:uiPriority w:val="99"/>
    <w:pPr>
      <w:pBdr/>
      <w:spacing w:after="0" w:line="240" w:lineRule="auto"/>
      <w:ind/>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band2Vert">
      <w:rPr>
        <w:rFonts w:ascii="Arial" w:hAnsi="Arial"/>
        <w:color w:val="404040"/>
        <w:sz w:val="22"/>
      </w:rPr>
      <w:pPr>
        <w:pBdr/>
        <w:spacing/>
        <w:ind/>
      </w:pPr>
      <w:tblPr>
        <w:tblBorders/>
      </w:tblPr>
      <w:tcPr>
        <w:shd w:val="clear" w:color="d8e2f2" w:themeColor="accent5" w:themeTint="34" w:fill="d8e2f2"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amp; Lined - Accent 6"/>
    <w:basedOn w:val="701"/>
    <w:uiPriority w:val="99"/>
    <w:pPr>
      <w:pBdr/>
      <w:spacing w:after="0" w:line="240" w:lineRule="auto"/>
      <w:ind/>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w:basedOn w:val="701"/>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e7e7e" w:themeColor="text1" w:themeTint="80" w:sz="12" w:space="0"/>
        </w:tcBorders>
      </w:tcPr>
    </w:tblStylePr>
    <w:tblStylePr w:type="lastCol">
      <w:rPr>
        <w:rFonts w:ascii="Arial" w:hAnsi="Arial"/>
        <w:color w:val="404040"/>
        <w:sz w:val="22"/>
      </w:rPr>
      <w:pPr>
        <w:pBdr/>
        <w:spacing/>
        <w:ind/>
      </w:pPr>
      <w:tblPr>
        <w:tblBorders/>
      </w:tblPr>
      <w:tcPr>
        <w:tcBorders>
          <w:left w:val="single" w:color="7e7e7e" w:themeColor="text1" w:themeTint="80" w:sz="12" w:space="0"/>
        </w:tcBorders>
      </w:tcPr>
    </w:tblStylePr>
    <w:tblStylePr w:type="lastRow">
      <w:rPr>
        <w:rFonts w:ascii="Arial" w:hAnsi="Arial"/>
        <w:color w:val="404040"/>
        <w:sz w:val="22"/>
      </w:rPr>
      <w:pPr>
        <w:pBdr/>
        <w:spacing/>
        <w:ind/>
      </w:pPr>
      <w:tblPr>
        <w:tblBorders/>
      </w:tblPr>
      <w:tcPr>
        <w:tcBorders>
          <w:top w:val="single" w:color="7e7e7e"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 Accent 1"/>
    <w:basedOn w:val="701"/>
    <w:uiPriority w:val="99"/>
    <w:pPr>
      <w:pBdr/>
      <w:spacing w:after="0" w:line="240" w:lineRule="auto"/>
      <w:ind/>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 Accent 2"/>
    <w:basedOn w:val="701"/>
    <w:uiPriority w:val="99"/>
    <w:pPr>
      <w:pBdr/>
      <w:spacing w:after="0" w:line="240" w:lineRule="auto"/>
      <w:ind/>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285" w:themeColor="accent2" w:themeTint="97" w:sz="12" w:space="0"/>
        </w:tcBorders>
      </w:tcPr>
    </w:tblStylePr>
    <w:tblStylePr w:type="lastCol">
      <w:rPr>
        <w:rFonts w:ascii="Arial" w:hAnsi="Arial"/>
        <w:color w:val="404040"/>
        <w:sz w:val="22"/>
      </w:rPr>
      <w:pPr>
        <w:pBdr/>
        <w:spacing/>
        <w:ind/>
      </w:pPr>
      <w:tblPr>
        <w:tblBorders/>
      </w:tblPr>
      <w:tcPr>
        <w:tcBorders>
          <w:left w:val="single" w:color="f4b285" w:themeColor="accent2" w:themeTint="97" w:sz="12" w:space="0"/>
        </w:tcBorders>
      </w:tcPr>
    </w:tblStylePr>
    <w:tblStylePr w:type="lastRow">
      <w:rPr>
        <w:rFonts w:ascii="Arial" w:hAnsi="Arial"/>
        <w:color w:val="404040"/>
        <w:sz w:val="22"/>
      </w:rPr>
      <w:pPr>
        <w:pBdr/>
        <w:spacing/>
        <w:ind/>
      </w:pPr>
      <w:tblPr>
        <w:tblBorders/>
      </w:tblPr>
      <w:tcPr>
        <w:tcBorders>
          <w:top w:val="single" w:color="f4b28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3"/>
    <w:basedOn w:val="701"/>
    <w:uiPriority w:val="99"/>
    <w:pPr>
      <w:pBdr/>
      <w:spacing w:after="0" w:line="240" w:lineRule="auto"/>
      <w:ind/>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4"/>
    <w:basedOn w:val="701"/>
    <w:uiPriority w:val="99"/>
    <w:pPr>
      <w:pBdr/>
      <w:spacing w:after="0" w:line="240" w:lineRule="auto"/>
      <w:ind/>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4" w:themeColor="accent4" w:themeTint="9A" w:sz="12" w:space="0"/>
        </w:tcBorders>
      </w:tcPr>
    </w:tblStylePr>
    <w:tblStylePr w:type="lastCol">
      <w:rPr>
        <w:rFonts w:ascii="Arial" w:hAnsi="Arial"/>
        <w:color w:val="404040"/>
        <w:sz w:val="22"/>
      </w:rPr>
      <w:pPr>
        <w:pBdr/>
        <w:spacing/>
        <w:ind/>
      </w:pPr>
      <w:tblPr>
        <w:tblBorders/>
      </w:tblPr>
      <w:tcPr>
        <w:tcBorders>
          <w:left w:val="single" w:color="ffd864" w:themeColor="accent4" w:themeTint="9A" w:sz="12" w:space="0"/>
        </w:tcBorders>
      </w:tcPr>
    </w:tblStylePr>
    <w:tblStylePr w:type="lastRow">
      <w:rPr>
        <w:rFonts w:ascii="Arial" w:hAnsi="Arial"/>
        <w:color w:val="404040"/>
        <w:sz w:val="22"/>
      </w:rPr>
      <w:pPr>
        <w:pBdr/>
        <w:spacing/>
        <w:ind/>
      </w:pPr>
      <w:tblPr>
        <w:tblBorders/>
      </w:tblPr>
      <w:tcPr>
        <w:tcBorders>
          <w:top w:val="single" w:color="ffd864"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 Accent 5"/>
    <w:basedOn w:val="701"/>
    <w:uiPriority w:val="99"/>
    <w:pPr>
      <w:pBdr/>
      <w:spacing w:after="0" w:line="240" w:lineRule="auto"/>
      <w:ind/>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ea9db" w:themeColor="accent5" w:themeTint="9A" w:sz="12" w:space="0"/>
        </w:tcBorders>
      </w:tcPr>
    </w:tblStylePr>
    <w:tblStylePr w:type="lastCol">
      <w:rPr>
        <w:rFonts w:ascii="Arial" w:hAnsi="Arial"/>
        <w:color w:val="404040"/>
        <w:sz w:val="22"/>
      </w:rPr>
      <w:pPr>
        <w:pBdr/>
        <w:spacing/>
        <w:ind/>
      </w:pPr>
      <w:tblPr>
        <w:tblBorders/>
      </w:tblPr>
      <w:tcPr>
        <w:tcBorders>
          <w:left w:val="single" w:color="8ea9db" w:themeColor="accent5" w:themeTint="9A" w:sz="12" w:space="0"/>
        </w:tcBorders>
      </w:tcPr>
    </w:tblStylePr>
    <w:tblStylePr w:type="lastRow">
      <w:rPr>
        <w:rFonts w:ascii="Arial" w:hAnsi="Arial"/>
        <w:color w:val="404040"/>
        <w:sz w:val="22"/>
      </w:rPr>
      <w:pPr>
        <w:pBdr/>
        <w:spacing/>
        <w:ind/>
      </w:pPr>
      <w:tblPr>
        <w:tblBorders/>
      </w:tblPr>
      <w:tcPr>
        <w:tcBorders>
          <w:top w:val="single" w:color="8e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 Accent 6"/>
    <w:basedOn w:val="701"/>
    <w:uiPriority w:val="99"/>
    <w:pPr>
      <w:pBdr/>
      <w:spacing w:after="0" w:line="240" w:lineRule="auto"/>
      <w:ind/>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6" w:customStyle="1">
    <w:name w:val="Footnote Text Char"/>
    <w:link w:val="707"/>
    <w:uiPriority w:val="99"/>
    <w:pPr>
      <w:pBdr/>
      <w:spacing/>
      <w:ind/>
    </w:pPr>
    <w:rPr>
      <w:sz w:val="18"/>
    </w:rPr>
  </w:style>
  <w:style w:type="character" w:styleId="867" w:customStyle="1">
    <w:name w:val="Endnote Text Char"/>
    <w:link w:val="704"/>
    <w:uiPriority w:val="99"/>
    <w:pPr>
      <w:pBdr/>
      <w:spacing/>
      <w:ind/>
    </w:pPr>
    <w:rPr>
      <w:sz w:val="20"/>
    </w:rPr>
  </w:style>
  <w:style w:type="paragraph" w:styleId="868" w:customStyle="1">
    <w:name w:val="TOC Heading"/>
    <w:uiPriority w:val="39"/>
    <w:unhideWhenUsed/>
    <w:pPr>
      <w:pBdr/>
      <w:spacing w:after="200" w:afterAutospacing="0" w:before="0" w:beforeAutospacing="0" w:line="276" w:lineRule="auto"/>
      <w:ind/>
    </w:pPr>
    <w:rPr>
      <w:rFonts w:hint="default" w:asciiTheme="minorHAnsi" w:hAnsiTheme="minorHAnsi" w:eastAsiaTheme="minorHAnsi" w:cstheme="minorBidi"/>
      <w:sz w:val="22"/>
      <w:szCs w:val="22"/>
      <w:lang w:val="zh-TW" w:eastAsia="en-US" w:bidi="ar-SA"/>
    </w:rPr>
  </w:style>
  <w:style w:type="paragraph" w:styleId="869">
    <w:name w:val="No Spacing"/>
    <w:basedOn w:val="690"/>
    <w:uiPriority w:val="1"/>
    <w:qFormat/>
    <w:pPr>
      <w:pBdr/>
      <w:spacing w:after="0" w:line="240" w:lineRule="auto"/>
      <w:ind/>
    </w:pPr>
  </w:style>
  <w:style w:type="paragraph" w:styleId="870">
    <w:name w:val="List Paragraph"/>
    <w:basedOn w:val="690"/>
    <w:uiPriority w:val="34"/>
    <w:qFormat/>
    <w:pPr>
      <w:pBdr/>
      <w:spacing/>
      <w:ind w:left="720"/>
      <w:contextualSpacing w:val="true"/>
    </w:pPr>
  </w:style>
  <w:style w:type="numbering" w:styleId="871" w:default="1">
    <w:name w:val="No List"/>
    <w:uiPriority w:val="99"/>
    <w:semiHidden/>
    <w:unhideWhenUsed/>
    <w:pPr>
      <w:pBdr/>
      <w:spacing/>
      <w:ind/>
    </w:pPr>
  </w:style>
  <w:style w:type="character" w:styleId="872" w:customStyle="1">
    <w:name w:val="自訂章節標題1_character"/>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oleObject" Target="embeddings/oleObject1.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jasonliang</dc:creator>
  <cp:revision>6</cp:revision>
  <dcterms:created xsi:type="dcterms:W3CDTF">2023-12-07T00:58:55Z</dcterms:created>
  <dcterms:modified xsi:type="dcterms:W3CDTF">2023-12-08T13:49:46Z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